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67677C84"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D149BE">
        <w:rPr>
          <w:rFonts w:ascii="Times New Roman" w:hAnsi="Times New Roman" w:cs="Times New Roman"/>
          <w:sz w:val="24"/>
          <w:szCs w:val="24"/>
        </w:rPr>
        <w:t>Brandon Lim</w:t>
      </w:r>
    </w:p>
    <w:p w14:paraId="45C1334E" w14:textId="31D3739D"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D149BE">
        <w:rPr>
          <w:rFonts w:ascii="Times New Roman" w:hAnsi="Times New Roman" w:cs="Times New Roman"/>
          <w:sz w:val="24"/>
          <w:szCs w:val="24"/>
        </w:rPr>
        <w:t>1/13/2024</w:t>
      </w:r>
    </w:p>
    <w:p w14:paraId="1FDA2363" w14:textId="65D3BEDA"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D149BE">
        <w:rPr>
          <w:rFonts w:ascii="Times New Roman" w:hAnsi="Times New Roman" w:cs="Times New Roman"/>
          <w:sz w:val="24"/>
          <w:szCs w:val="24"/>
        </w:rPr>
        <w:t xml:space="preserve"> Grammar Review</w:t>
      </w:r>
    </w:p>
    <w:p w14:paraId="0E8C3D99" w14:textId="77777777"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p>
    <w:p w14:paraId="3523C5A3" w14:textId="77777777" w:rsidR="00351618" w:rsidRPr="000A413E" w:rsidRDefault="00351618" w:rsidP="006A5F0B">
      <w:pPr>
        <w:pStyle w:val="PlainText"/>
        <w:rPr>
          <w:rFonts w:ascii="Times New Roman" w:hAnsi="Times New Roman" w:cs="Times New Roman"/>
          <w:sz w:val="24"/>
          <w:szCs w:val="24"/>
        </w:rPr>
      </w:pPr>
    </w:p>
    <w:p w14:paraId="3861DAC1" w14:textId="77777777"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Attachments: </w:t>
      </w:r>
      <w:r w:rsidR="0088005D" w:rsidRPr="000A413E">
        <w:rPr>
          <w:rFonts w:ascii="Times New Roman" w:hAnsi="Times New Roman" w:cs="Times New Roman"/>
          <w:sz w:val="24"/>
          <w:szCs w:val="24"/>
        </w:rPr>
        <w:cr/>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1CE194A3" w14:textId="1B4502D2" w:rsidR="00D149BE" w:rsidRPr="00D149BE" w:rsidRDefault="00D149BE">
      <w:pPr>
        <w:shd w:val="clear" w:color="auto" w:fill="FFFFFF"/>
        <w:spacing w:before="180" w:after="180"/>
        <w:ind w:firstLine="720"/>
        <w:rPr>
          <w:rFonts w:ascii="Lato" w:eastAsia="Times New Roman" w:hAnsi="Lato" w:cs="Times New Roman"/>
          <w:color w:val="2D3B45"/>
          <w:sz w:val="24"/>
          <w:szCs w:val="24"/>
        </w:rPr>
        <w:pPrChange w:id="0" w:author="BRANDON LIM" w:date="2024-01-13T21:08:00Z">
          <w:pPr>
            <w:shd w:val="clear" w:color="auto" w:fill="FFFFFF"/>
            <w:spacing w:before="180" w:after="180" w:line="240" w:lineRule="auto"/>
          </w:pPr>
        </w:pPrChange>
      </w:pPr>
      <w:r w:rsidRPr="00D149BE">
        <w:rPr>
          <w:rFonts w:ascii="Lato" w:eastAsia="Times New Roman" w:hAnsi="Lato" w:cs="Times New Roman"/>
          <w:color w:val="2D3B45"/>
          <w:sz w:val="24"/>
          <w:szCs w:val="24"/>
        </w:rPr>
        <w:t xml:space="preserve">Each of the </w:t>
      </w:r>
      <w:ins w:id="1" w:author="BRANDON LIM" w:date="2024-01-13T20:50:00Z">
        <w:r>
          <w:rPr>
            <w:rFonts w:ascii="Lato" w:eastAsia="Times New Roman" w:hAnsi="Lato" w:cs="Times New Roman"/>
            <w:color w:val="2D3B45"/>
            <w:sz w:val="24"/>
            <w:szCs w:val="24"/>
          </w:rPr>
          <w:t xml:space="preserve">four </w:t>
        </w:r>
      </w:ins>
      <w:del w:id="2" w:author="BRANDON LIM" w:date="2024-01-13T20:50:00Z">
        <w:r w:rsidRPr="00D149BE" w:rsidDel="00D149BE">
          <w:rPr>
            <w:rFonts w:ascii="Lato" w:eastAsia="Times New Roman" w:hAnsi="Lato" w:cs="Times New Roman"/>
            <w:color w:val="2D3B45"/>
            <w:sz w:val="24"/>
            <w:szCs w:val="24"/>
          </w:rPr>
          <w:delText>4</w:delText>
        </w:r>
      </w:del>
      <w:r w:rsidRPr="00D149BE">
        <w:rPr>
          <w:rFonts w:ascii="Lato" w:eastAsia="Times New Roman" w:hAnsi="Lato" w:cs="Times New Roman"/>
          <w:color w:val="2D3B45"/>
          <w:sz w:val="24"/>
          <w:szCs w:val="24"/>
        </w:rPr>
        <w:t xml:space="preserve"> turns in The Snake acts on the </w:t>
      </w:r>
      <w:ins w:id="3" w:author="BRANDON LIM" w:date="2024-01-13T20:50:00Z">
        <w:r>
          <w:rPr>
            <w:rFonts w:ascii="Lato" w:eastAsia="Times New Roman" w:hAnsi="Lato" w:cs="Times New Roman"/>
            <w:color w:val="2D3B45"/>
            <w:sz w:val="24"/>
            <w:szCs w:val="24"/>
          </w:rPr>
          <w:t>v</w:t>
        </w:r>
      </w:ins>
      <w:del w:id="4" w:author="BRANDON LIM" w:date="2024-01-13T20:50:00Z">
        <w:r w:rsidRPr="00D149BE" w:rsidDel="00D149BE">
          <w:rPr>
            <w:rFonts w:ascii="Lato" w:eastAsia="Times New Roman" w:hAnsi="Lato" w:cs="Times New Roman"/>
            <w:color w:val="2D3B45"/>
            <w:sz w:val="24"/>
            <w:szCs w:val="24"/>
          </w:rPr>
          <w:delText>V</w:delText>
        </w:r>
      </w:del>
      <w:r w:rsidRPr="00D149BE">
        <w:rPr>
          <w:rFonts w:ascii="Lato" w:eastAsia="Times New Roman" w:hAnsi="Lato" w:cs="Times New Roman"/>
          <w:color w:val="2D3B45"/>
          <w:sz w:val="24"/>
          <w:szCs w:val="24"/>
        </w:rPr>
        <w:t xml:space="preserve">ehicle with a </w:t>
      </w:r>
      <w:ins w:id="5" w:author="BRANDON LIM" w:date="2024-01-13T20:51:00Z">
        <w:r>
          <w:rPr>
            <w:rFonts w:ascii="Lato" w:eastAsia="Times New Roman" w:hAnsi="Lato" w:cs="Times New Roman"/>
            <w:color w:val="2D3B45"/>
            <w:sz w:val="24"/>
            <w:szCs w:val="24"/>
          </w:rPr>
          <w:t>c</w:t>
        </w:r>
      </w:ins>
      <w:del w:id="6" w:author="BRANDON LIM" w:date="2024-01-13T20:51:00Z">
        <w:r w:rsidRPr="00D149BE" w:rsidDel="00D149BE">
          <w:rPr>
            <w:rFonts w:ascii="Lato" w:eastAsia="Times New Roman" w:hAnsi="Lato" w:cs="Times New Roman"/>
            <w:color w:val="2D3B45"/>
            <w:sz w:val="24"/>
            <w:szCs w:val="24"/>
          </w:rPr>
          <w:delText>C</w:delText>
        </w:r>
      </w:del>
      <w:r w:rsidRPr="00D149BE">
        <w:rPr>
          <w:rFonts w:ascii="Lato" w:eastAsia="Times New Roman" w:hAnsi="Lato" w:cs="Times New Roman"/>
          <w:color w:val="2D3B45"/>
          <w:sz w:val="24"/>
          <w:szCs w:val="24"/>
        </w:rPr>
        <w:t xml:space="preserve">entripetal </w:t>
      </w:r>
      <w:ins w:id="7" w:author="BRANDON LIM" w:date="2024-01-13T20:51:00Z">
        <w:r>
          <w:rPr>
            <w:rFonts w:ascii="Lato" w:eastAsia="Times New Roman" w:hAnsi="Lato" w:cs="Times New Roman"/>
            <w:color w:val="2D3B45"/>
            <w:sz w:val="24"/>
            <w:szCs w:val="24"/>
          </w:rPr>
          <w:t>f</w:t>
        </w:r>
      </w:ins>
      <w:del w:id="8" w:author="BRANDON LIM" w:date="2024-01-13T20:51:00Z">
        <w:r w:rsidRPr="00D149BE" w:rsidDel="00D149BE">
          <w:rPr>
            <w:rFonts w:ascii="Lato" w:eastAsia="Times New Roman" w:hAnsi="Lato" w:cs="Times New Roman"/>
            <w:color w:val="2D3B45"/>
            <w:sz w:val="24"/>
            <w:szCs w:val="24"/>
          </w:rPr>
          <w:delText>F</w:delText>
        </w:r>
      </w:del>
      <w:r w:rsidRPr="00D149BE">
        <w:rPr>
          <w:rFonts w:ascii="Lato" w:eastAsia="Times New Roman" w:hAnsi="Lato" w:cs="Times New Roman"/>
          <w:color w:val="2D3B45"/>
          <w:sz w:val="24"/>
          <w:szCs w:val="24"/>
        </w:rPr>
        <w:t xml:space="preserve">orce, accelerating the vehicle towards the </w:t>
      </w:r>
      <w:ins w:id="9" w:author="BRANDON LIM" w:date="2024-01-13T20:51:00Z">
        <w:r>
          <w:rPr>
            <w:rFonts w:ascii="Lato" w:eastAsia="Times New Roman" w:hAnsi="Lato" w:cs="Times New Roman"/>
            <w:color w:val="2D3B45"/>
            <w:sz w:val="24"/>
            <w:szCs w:val="24"/>
          </w:rPr>
          <w:t>c</w:t>
        </w:r>
      </w:ins>
      <w:del w:id="10" w:author="BRANDON LIM" w:date="2024-01-13T20:51:00Z">
        <w:r w:rsidRPr="00D149BE" w:rsidDel="00D149BE">
          <w:rPr>
            <w:rFonts w:ascii="Lato" w:eastAsia="Times New Roman" w:hAnsi="Lato" w:cs="Times New Roman"/>
            <w:color w:val="2D3B45"/>
            <w:sz w:val="24"/>
            <w:szCs w:val="24"/>
          </w:rPr>
          <w:delText>C</w:delText>
        </w:r>
      </w:del>
      <w:r w:rsidRPr="00D149BE">
        <w:rPr>
          <w:rFonts w:ascii="Lato" w:eastAsia="Times New Roman" w:hAnsi="Lato" w:cs="Times New Roman"/>
          <w:color w:val="2D3B45"/>
          <w:sz w:val="24"/>
          <w:szCs w:val="24"/>
        </w:rPr>
        <w:t>enter of the curve and causing it to turn</w:t>
      </w:r>
      <w:ins w:id="11" w:author="BRANDON LIM" w:date="2024-01-13T20:51:00Z">
        <w:r>
          <w:rPr>
            <w:rFonts w:ascii="Lato" w:eastAsia="Times New Roman" w:hAnsi="Lato" w:cs="Times New Roman"/>
            <w:color w:val="2D3B45"/>
            <w:sz w:val="24"/>
            <w:szCs w:val="24"/>
          </w:rPr>
          <w:t>.</w:t>
        </w:r>
      </w:ins>
      <w:r w:rsidRPr="00D149BE">
        <w:rPr>
          <w:rFonts w:ascii="Lato" w:eastAsia="Times New Roman" w:hAnsi="Lato" w:cs="Times New Roman"/>
          <w:color w:val="2D3B45"/>
          <w:sz w:val="24"/>
          <w:szCs w:val="24"/>
        </w:rPr>
        <w:t xml:space="preserve"> Figure 2 shows the velocity</w:t>
      </w:r>
      <w:ins w:id="12" w:author="BRANDON LIM" w:date="2024-01-13T20:51:00Z">
        <w:r>
          <w:rPr>
            <w:rFonts w:ascii="Lato" w:eastAsia="Times New Roman" w:hAnsi="Lato" w:cs="Times New Roman"/>
            <w:color w:val="2D3B45"/>
            <w:sz w:val="24"/>
            <w:szCs w:val="24"/>
          </w:rPr>
          <w:t>,</w:t>
        </w:r>
      </w:ins>
      <w:del w:id="13" w:author="BRANDON LIM" w:date="2024-01-13T20:51:00Z">
        <w:r w:rsidRPr="00D149BE" w:rsidDel="00D149BE">
          <w:rPr>
            <w:rFonts w:ascii="Lato" w:eastAsia="Times New Roman" w:hAnsi="Lato" w:cs="Times New Roman"/>
            <w:color w:val="2D3B45"/>
            <w:sz w:val="24"/>
            <w:szCs w:val="24"/>
          </w:rPr>
          <w:delText>;</w:delText>
        </w:r>
      </w:del>
      <w:r w:rsidRPr="00D149BE">
        <w:rPr>
          <w:rFonts w:ascii="Lato" w:eastAsia="Times New Roman" w:hAnsi="Lato" w:cs="Times New Roman"/>
          <w:color w:val="2D3B45"/>
          <w:sz w:val="24"/>
          <w:szCs w:val="24"/>
        </w:rPr>
        <w:t xml:space="preserve"> centripetal force</w:t>
      </w:r>
      <w:ins w:id="14" w:author="BRANDON LIM" w:date="2024-01-13T20:51:00Z">
        <w:r>
          <w:rPr>
            <w:rFonts w:ascii="Lato" w:eastAsia="Times New Roman" w:hAnsi="Lato" w:cs="Times New Roman"/>
            <w:color w:val="2D3B45"/>
            <w:sz w:val="24"/>
            <w:szCs w:val="24"/>
          </w:rPr>
          <w:t>,</w:t>
        </w:r>
      </w:ins>
      <w:del w:id="15" w:author="BRANDON LIM" w:date="2024-01-13T20:51:00Z">
        <w:r w:rsidRPr="00D149BE" w:rsidDel="00D149BE">
          <w:rPr>
            <w:rFonts w:ascii="Lato" w:eastAsia="Times New Roman" w:hAnsi="Lato" w:cs="Times New Roman"/>
            <w:color w:val="2D3B45"/>
            <w:sz w:val="24"/>
            <w:szCs w:val="24"/>
          </w:rPr>
          <w:delText>;</w:delText>
        </w:r>
      </w:del>
      <w:r w:rsidRPr="00D149BE">
        <w:rPr>
          <w:rFonts w:ascii="Lato" w:eastAsia="Times New Roman" w:hAnsi="Lato" w:cs="Times New Roman"/>
          <w:color w:val="2D3B45"/>
          <w:sz w:val="24"/>
          <w:szCs w:val="24"/>
        </w:rPr>
        <w:t xml:space="preserve"> and centripetal acceleration, of the vehicle during the interior curves.</w:t>
      </w:r>
      <w:ins w:id="16" w:author="BRANDON LIM" w:date="2024-01-13T20:54:00Z">
        <w:r>
          <w:rPr>
            <w:rFonts w:ascii="Lato" w:eastAsia="Times New Roman" w:hAnsi="Lato" w:cs="Times New Roman"/>
            <w:color w:val="2D3B45"/>
            <w:sz w:val="24"/>
            <w:szCs w:val="24"/>
          </w:rPr>
          <w:t xml:space="preserve"> A vehicle speed of</w:t>
        </w:r>
      </w:ins>
      <w:r w:rsidRPr="00D149BE">
        <w:rPr>
          <w:rFonts w:ascii="Lato" w:eastAsia="Times New Roman" w:hAnsi="Lato" w:cs="Times New Roman"/>
          <w:color w:val="2D3B45"/>
          <w:sz w:val="24"/>
          <w:szCs w:val="24"/>
        </w:rPr>
        <w:t xml:space="preserve"> 30 m/s is not exceeded. The value of the acceleration can be calculated by combining Newton’s Second Law</w:t>
      </w:r>
      <w:del w:id="17" w:author="BRANDON LIM" w:date="2024-01-13T20:54:00Z">
        <w:r w:rsidRPr="00D149BE" w:rsidDel="00D149BE">
          <w:rPr>
            <w:rFonts w:ascii="Lato" w:eastAsia="Times New Roman" w:hAnsi="Lato" w:cs="Times New Roman"/>
            <w:color w:val="2D3B45"/>
            <w:sz w:val="24"/>
            <w:szCs w:val="24"/>
          </w:rPr>
          <w:delText>,</w:delText>
        </w:r>
      </w:del>
      <w:r w:rsidRPr="00D149BE">
        <w:rPr>
          <w:rFonts w:ascii="Lato" w:eastAsia="Times New Roman" w:hAnsi="Lato" w:cs="Times New Roman"/>
          <w:color w:val="2D3B45"/>
          <w:sz w:val="24"/>
          <w:szCs w:val="24"/>
        </w:rPr>
        <w:t xml:space="preserve"> and the equation for radial force during pure circular motion. However, because the force generated by the </w:t>
      </w:r>
      <w:ins w:id="18" w:author="BRANDON LIM" w:date="2024-01-13T20:54:00Z">
        <w:r>
          <w:rPr>
            <w:rFonts w:ascii="Lato" w:eastAsia="Times New Roman" w:hAnsi="Lato" w:cs="Times New Roman"/>
            <w:color w:val="2D3B45"/>
            <w:sz w:val="24"/>
            <w:szCs w:val="24"/>
          </w:rPr>
          <w:t>t</w:t>
        </w:r>
      </w:ins>
      <w:del w:id="19" w:author="BRANDON LIM" w:date="2024-01-13T20:54:00Z">
        <w:r w:rsidRPr="00D149BE" w:rsidDel="00D149BE">
          <w:rPr>
            <w:rFonts w:ascii="Lato" w:eastAsia="Times New Roman" w:hAnsi="Lato" w:cs="Times New Roman"/>
            <w:color w:val="2D3B45"/>
            <w:sz w:val="24"/>
            <w:szCs w:val="24"/>
          </w:rPr>
          <w:delText>T</w:delText>
        </w:r>
      </w:del>
      <w:r w:rsidRPr="00D149BE">
        <w:rPr>
          <w:rFonts w:ascii="Lato" w:eastAsia="Times New Roman" w:hAnsi="Lato" w:cs="Times New Roman"/>
          <w:color w:val="2D3B45"/>
          <w:sz w:val="24"/>
          <w:szCs w:val="24"/>
        </w:rPr>
        <w:t>rack acts purely in the radial direction, the centripetal force does no work to the coaster vehicle, and the centripetal acceleration does not have an impact on the vehicle’s energy</w:t>
      </w:r>
      <w:ins w:id="20" w:author="BRANDON LIM" w:date="2024-01-13T20:56:00Z">
        <w:r>
          <w:rPr>
            <w:rFonts w:ascii="Lato" w:eastAsia="Times New Roman" w:hAnsi="Lato" w:cs="Times New Roman"/>
            <w:color w:val="2D3B45"/>
            <w:sz w:val="24"/>
            <w:szCs w:val="24"/>
          </w:rPr>
          <w:t>.</w:t>
        </w:r>
      </w:ins>
      <w:del w:id="21" w:author="BRANDON LIM" w:date="2024-01-13T20:56:00Z">
        <w:r w:rsidRPr="00D149BE" w:rsidDel="00D149BE">
          <w:rPr>
            <w:rFonts w:ascii="Lato" w:eastAsia="Times New Roman" w:hAnsi="Lato" w:cs="Times New Roman"/>
            <w:color w:val="2D3B45"/>
            <w:sz w:val="24"/>
            <w:szCs w:val="24"/>
          </w:rPr>
          <w:delText>,</w:delText>
        </w:r>
      </w:del>
      <w:r w:rsidRPr="00D149BE">
        <w:rPr>
          <w:rFonts w:ascii="Lato" w:eastAsia="Times New Roman" w:hAnsi="Lato" w:cs="Times New Roman"/>
          <w:color w:val="2D3B45"/>
          <w:sz w:val="24"/>
          <w:szCs w:val="24"/>
        </w:rPr>
        <w:t xml:space="preserve"> </w:t>
      </w:r>
      <w:ins w:id="22" w:author="BRANDON LIM" w:date="2024-01-13T20:56:00Z">
        <w:r>
          <w:rPr>
            <w:rFonts w:ascii="Lato" w:eastAsia="Times New Roman" w:hAnsi="Lato" w:cs="Times New Roman"/>
            <w:color w:val="2D3B45"/>
            <w:sz w:val="24"/>
            <w:szCs w:val="24"/>
          </w:rPr>
          <w:t>T</w:t>
        </w:r>
      </w:ins>
      <w:del w:id="23" w:author="BRANDON LIM" w:date="2024-01-13T20:56:00Z">
        <w:r w:rsidRPr="00D149BE" w:rsidDel="00D149BE">
          <w:rPr>
            <w:rFonts w:ascii="Lato" w:eastAsia="Times New Roman" w:hAnsi="Lato" w:cs="Times New Roman"/>
            <w:color w:val="2D3B45"/>
            <w:sz w:val="24"/>
            <w:szCs w:val="24"/>
          </w:rPr>
          <w:delText>t</w:delText>
        </w:r>
      </w:del>
      <w:r w:rsidRPr="00D149BE">
        <w:rPr>
          <w:rFonts w:ascii="Lato" w:eastAsia="Times New Roman" w:hAnsi="Lato" w:cs="Times New Roman"/>
          <w:color w:val="2D3B45"/>
          <w:sz w:val="24"/>
          <w:szCs w:val="24"/>
        </w:rPr>
        <w:t xml:space="preserve">his means that the forces responsible for turning the vehicle have no bearing on the </w:t>
      </w:r>
      <w:ins w:id="24" w:author="BRANDON LIM" w:date="2024-01-13T20:56:00Z">
        <w:r>
          <w:rPr>
            <w:rFonts w:ascii="Lato" w:eastAsia="Times New Roman" w:hAnsi="Lato" w:cs="Times New Roman"/>
            <w:color w:val="2D3B45"/>
            <w:sz w:val="24"/>
            <w:szCs w:val="24"/>
          </w:rPr>
          <w:t>t</w:t>
        </w:r>
      </w:ins>
      <w:del w:id="25" w:author="BRANDON LIM" w:date="2024-01-13T20:56:00Z">
        <w:r w:rsidRPr="00D149BE" w:rsidDel="00D149BE">
          <w:rPr>
            <w:rFonts w:ascii="Lato" w:eastAsia="Times New Roman" w:hAnsi="Lato" w:cs="Times New Roman"/>
            <w:color w:val="2D3B45"/>
            <w:sz w:val="24"/>
            <w:szCs w:val="24"/>
          </w:rPr>
          <w:delText>T</w:delText>
        </w:r>
      </w:del>
      <w:r w:rsidRPr="00D149BE">
        <w:rPr>
          <w:rFonts w:ascii="Lato" w:eastAsia="Times New Roman" w:hAnsi="Lato" w:cs="Times New Roman"/>
          <w:color w:val="2D3B45"/>
          <w:sz w:val="24"/>
          <w:szCs w:val="24"/>
        </w:rPr>
        <w:t xml:space="preserve">otal </w:t>
      </w:r>
      <w:ins w:id="26" w:author="BRANDON LIM" w:date="2024-01-13T21:05:00Z">
        <w:r w:rsidR="00B31F4E">
          <w:rPr>
            <w:rFonts w:ascii="Lato" w:eastAsia="Times New Roman" w:hAnsi="Lato" w:cs="Times New Roman"/>
            <w:color w:val="2D3B45"/>
            <w:sz w:val="24"/>
            <w:szCs w:val="24"/>
          </w:rPr>
          <w:t>e</w:t>
        </w:r>
      </w:ins>
      <w:del w:id="27" w:author="BRANDON LIM" w:date="2024-01-13T21:05:00Z">
        <w:r w:rsidRPr="00D149BE" w:rsidDel="00B31F4E">
          <w:rPr>
            <w:rFonts w:ascii="Lato" w:eastAsia="Times New Roman" w:hAnsi="Lato" w:cs="Times New Roman"/>
            <w:color w:val="2D3B45"/>
            <w:sz w:val="24"/>
            <w:szCs w:val="24"/>
          </w:rPr>
          <w:delText>E</w:delText>
        </w:r>
      </w:del>
      <w:r w:rsidRPr="00D149BE">
        <w:rPr>
          <w:rFonts w:ascii="Lato" w:eastAsia="Times New Roman" w:hAnsi="Lato" w:cs="Times New Roman"/>
          <w:color w:val="2D3B45"/>
          <w:sz w:val="24"/>
          <w:szCs w:val="24"/>
        </w:rPr>
        <w:t xml:space="preserve">nergy consumed by The Snake. Previous assumptions have removed </w:t>
      </w:r>
      <w:ins w:id="28" w:author="BRANDON LIM" w:date="2024-01-13T20:56:00Z">
        <w:r>
          <w:rPr>
            <w:rFonts w:ascii="Lato" w:eastAsia="Times New Roman" w:hAnsi="Lato" w:cs="Times New Roman"/>
            <w:color w:val="2D3B45"/>
            <w:sz w:val="24"/>
            <w:szCs w:val="24"/>
          </w:rPr>
          <w:t>f</w:t>
        </w:r>
      </w:ins>
      <w:del w:id="29" w:author="BRANDON LIM" w:date="2024-01-13T20:56:00Z">
        <w:r w:rsidRPr="00D149BE" w:rsidDel="00D149BE">
          <w:rPr>
            <w:rFonts w:ascii="Lato" w:eastAsia="Times New Roman" w:hAnsi="Lato" w:cs="Times New Roman"/>
            <w:color w:val="2D3B45"/>
            <w:sz w:val="24"/>
            <w:szCs w:val="24"/>
          </w:rPr>
          <w:delText>F</w:delText>
        </w:r>
      </w:del>
      <w:r w:rsidRPr="00D149BE">
        <w:rPr>
          <w:rFonts w:ascii="Lato" w:eastAsia="Times New Roman" w:hAnsi="Lato" w:cs="Times New Roman"/>
          <w:color w:val="2D3B45"/>
          <w:sz w:val="24"/>
          <w:szCs w:val="24"/>
        </w:rPr>
        <w:t>riction and air resistance from the analysis</w:t>
      </w:r>
      <w:ins w:id="30" w:author="BRANDON LIM" w:date="2024-01-13T20:57:00Z">
        <w:r>
          <w:rPr>
            <w:rFonts w:ascii="Lato" w:eastAsia="Times New Roman" w:hAnsi="Lato" w:cs="Times New Roman"/>
            <w:color w:val="2D3B45"/>
            <w:sz w:val="24"/>
            <w:szCs w:val="24"/>
          </w:rPr>
          <w:t>,</w:t>
        </w:r>
      </w:ins>
      <w:del w:id="31" w:author="BRANDON LIM" w:date="2024-01-13T20:57:00Z">
        <w:r w:rsidRPr="00D149BE" w:rsidDel="00D149BE">
          <w:rPr>
            <w:rFonts w:ascii="Lato" w:eastAsia="Times New Roman" w:hAnsi="Lato" w:cs="Times New Roman"/>
            <w:color w:val="2D3B45"/>
            <w:sz w:val="24"/>
            <w:szCs w:val="24"/>
          </w:rPr>
          <w:delText>:</w:delText>
        </w:r>
      </w:del>
      <w:r w:rsidRPr="00D149BE">
        <w:rPr>
          <w:rFonts w:ascii="Lato" w:eastAsia="Times New Roman" w:hAnsi="Lato" w:cs="Times New Roman"/>
          <w:color w:val="2D3B45"/>
          <w:sz w:val="24"/>
          <w:szCs w:val="24"/>
        </w:rPr>
        <w:t xml:space="preserve"> so there are no forces acting on the vehicle in the direction of motion. The vehicle will</w:t>
      </w:r>
      <w:ins w:id="32" w:author="BRANDON LIM" w:date="2024-01-13T20:58:00Z">
        <w:r w:rsidR="00B31F4E">
          <w:rPr>
            <w:rFonts w:ascii="Lato" w:eastAsia="Times New Roman" w:hAnsi="Lato" w:cs="Times New Roman"/>
            <w:color w:val="2D3B45"/>
            <w:sz w:val="24"/>
            <w:szCs w:val="24"/>
          </w:rPr>
          <w:t>,</w:t>
        </w:r>
      </w:ins>
      <w:r w:rsidRPr="00D149BE">
        <w:rPr>
          <w:rFonts w:ascii="Lato" w:eastAsia="Times New Roman" w:hAnsi="Lato" w:cs="Times New Roman"/>
          <w:color w:val="2D3B45"/>
          <w:sz w:val="24"/>
          <w:szCs w:val="24"/>
        </w:rPr>
        <w:t xml:space="preserve"> therefore</w:t>
      </w:r>
      <w:ins w:id="33" w:author="BRANDON LIM" w:date="2024-01-13T20:58:00Z">
        <w:r w:rsidR="00B31F4E">
          <w:rPr>
            <w:rFonts w:ascii="Lato" w:eastAsia="Times New Roman" w:hAnsi="Lato" w:cs="Times New Roman"/>
            <w:color w:val="2D3B45"/>
            <w:sz w:val="24"/>
            <w:szCs w:val="24"/>
          </w:rPr>
          <w:t>,</w:t>
        </w:r>
      </w:ins>
      <w:r w:rsidRPr="00D149BE">
        <w:rPr>
          <w:rFonts w:ascii="Lato" w:eastAsia="Times New Roman" w:hAnsi="Lato" w:cs="Times New Roman"/>
          <w:color w:val="2D3B45"/>
          <w:sz w:val="24"/>
          <w:szCs w:val="24"/>
        </w:rPr>
        <w:t xml:space="preserve"> have no energy losses from any applied forces. The only loss of energy will be due to</w:t>
      </w:r>
      <w:ins w:id="34" w:author="BRANDON LIM" w:date="2024-01-13T21:00:00Z">
        <w:r w:rsidR="00B31F4E">
          <w:rPr>
            <w:rFonts w:ascii="Lato" w:eastAsia="Times New Roman" w:hAnsi="Lato" w:cs="Times New Roman"/>
            <w:color w:val="2D3B45"/>
            <w:sz w:val="24"/>
            <w:szCs w:val="24"/>
          </w:rPr>
          <w:t>:</w:t>
        </w:r>
      </w:ins>
    </w:p>
    <w:p w14:paraId="150FF5C7" w14:textId="40B0870F" w:rsidR="00D149BE" w:rsidRPr="00D149BE" w:rsidRDefault="00B502C8" w:rsidP="00B502C8">
      <w:pPr>
        <w:numPr>
          <w:ilvl w:val="0"/>
          <w:numId w:val="1"/>
        </w:numPr>
        <w:shd w:val="clear" w:color="auto" w:fill="FFFFFF"/>
        <w:spacing w:before="100" w:beforeAutospacing="1" w:after="100" w:afterAutospacing="1"/>
        <w:ind w:left="1095"/>
        <w:rPr>
          <w:rFonts w:ascii="Lato" w:eastAsia="Times New Roman" w:hAnsi="Lato" w:cs="Times New Roman"/>
          <w:color w:val="2D3B45"/>
          <w:sz w:val="24"/>
          <w:szCs w:val="24"/>
        </w:rPr>
      </w:pPr>
      <w:ins w:id="35" w:author="BRANDON LIM" w:date="2024-01-13T21:13:00Z">
        <w:r>
          <w:rPr>
            <w:rFonts w:ascii="Lato" w:eastAsia="Times New Roman" w:hAnsi="Lato" w:cs="Times New Roman"/>
            <w:color w:val="2D3B45"/>
            <w:sz w:val="24"/>
            <w:szCs w:val="24"/>
          </w:rPr>
          <w:t>s</w:t>
        </w:r>
      </w:ins>
      <w:r w:rsidR="00D149BE" w:rsidRPr="00D149BE">
        <w:rPr>
          <w:rFonts w:ascii="Lato" w:eastAsia="Times New Roman" w:hAnsi="Lato" w:cs="Times New Roman"/>
          <w:color w:val="2D3B45"/>
          <w:sz w:val="24"/>
          <w:szCs w:val="24"/>
        </w:rPr>
        <w:t>ound</w:t>
      </w:r>
      <w:del w:id="36" w:author="BRANDON LIM" w:date="2024-01-13T21:00:00Z">
        <w:r w:rsidR="00D149BE" w:rsidRPr="00D149BE" w:rsidDel="00B31F4E">
          <w:rPr>
            <w:rFonts w:ascii="Lato" w:eastAsia="Times New Roman" w:hAnsi="Lato" w:cs="Times New Roman"/>
            <w:color w:val="2D3B45"/>
            <w:sz w:val="24"/>
            <w:szCs w:val="24"/>
          </w:rPr>
          <w:delText>,</w:delText>
        </w:r>
      </w:del>
    </w:p>
    <w:p w14:paraId="20548E7D" w14:textId="762A3430" w:rsidR="00D149BE" w:rsidRPr="00D149BE" w:rsidRDefault="00B502C8" w:rsidP="00B502C8">
      <w:pPr>
        <w:numPr>
          <w:ilvl w:val="0"/>
          <w:numId w:val="1"/>
        </w:numPr>
        <w:shd w:val="clear" w:color="auto" w:fill="FFFFFF"/>
        <w:spacing w:before="100" w:beforeAutospacing="1" w:after="100" w:afterAutospacing="1"/>
        <w:ind w:left="1095"/>
        <w:rPr>
          <w:rFonts w:ascii="Lato" w:eastAsia="Times New Roman" w:hAnsi="Lato" w:cs="Times New Roman"/>
          <w:color w:val="2D3B45"/>
          <w:sz w:val="24"/>
          <w:szCs w:val="24"/>
        </w:rPr>
      </w:pPr>
      <w:ins w:id="37" w:author="BRANDON LIM" w:date="2024-01-13T21:13:00Z">
        <w:r>
          <w:rPr>
            <w:rFonts w:ascii="Lato" w:eastAsia="Times New Roman" w:hAnsi="Lato" w:cs="Times New Roman"/>
            <w:color w:val="2D3B45"/>
            <w:sz w:val="24"/>
            <w:szCs w:val="24"/>
          </w:rPr>
          <w:t>h</w:t>
        </w:r>
      </w:ins>
      <w:r w:rsidR="00D149BE" w:rsidRPr="00D149BE">
        <w:rPr>
          <w:rFonts w:ascii="Lato" w:eastAsia="Times New Roman" w:hAnsi="Lato" w:cs="Times New Roman"/>
          <w:color w:val="2D3B45"/>
          <w:sz w:val="24"/>
          <w:szCs w:val="24"/>
        </w:rPr>
        <w:t>eat</w:t>
      </w:r>
      <w:del w:id="38" w:author="BRANDON LIM" w:date="2024-01-13T21:00:00Z">
        <w:r w:rsidR="00D149BE" w:rsidRPr="00D149BE" w:rsidDel="00B31F4E">
          <w:rPr>
            <w:rFonts w:ascii="Lato" w:eastAsia="Times New Roman" w:hAnsi="Lato" w:cs="Times New Roman"/>
            <w:color w:val="2D3B45"/>
            <w:sz w:val="24"/>
            <w:szCs w:val="24"/>
          </w:rPr>
          <w:delText>, and</w:delText>
        </w:r>
      </w:del>
    </w:p>
    <w:p w14:paraId="66EB17EA" w14:textId="7ABF398A" w:rsidR="00D149BE" w:rsidRPr="00D149BE" w:rsidRDefault="00B502C8" w:rsidP="00B502C8">
      <w:pPr>
        <w:numPr>
          <w:ilvl w:val="0"/>
          <w:numId w:val="1"/>
        </w:numPr>
        <w:shd w:val="clear" w:color="auto" w:fill="FFFFFF"/>
        <w:spacing w:before="100" w:beforeAutospacing="1" w:after="100" w:afterAutospacing="1"/>
        <w:ind w:left="1095"/>
        <w:rPr>
          <w:rFonts w:ascii="Lato" w:eastAsia="Times New Roman" w:hAnsi="Lato" w:cs="Times New Roman"/>
          <w:color w:val="2D3B45"/>
          <w:sz w:val="24"/>
          <w:szCs w:val="24"/>
        </w:rPr>
      </w:pPr>
      <w:ins w:id="39" w:author="BRANDON LIM" w:date="2024-01-13T21:13:00Z">
        <w:r>
          <w:rPr>
            <w:rFonts w:ascii="Lato" w:eastAsia="Times New Roman" w:hAnsi="Lato" w:cs="Times New Roman"/>
            <w:color w:val="2D3B45"/>
            <w:sz w:val="24"/>
            <w:szCs w:val="24"/>
          </w:rPr>
          <w:t>v</w:t>
        </w:r>
      </w:ins>
      <w:r w:rsidR="00D149BE" w:rsidRPr="00D149BE">
        <w:rPr>
          <w:rFonts w:ascii="Lato" w:eastAsia="Times New Roman" w:hAnsi="Lato" w:cs="Times New Roman"/>
          <w:color w:val="2D3B45"/>
          <w:sz w:val="24"/>
          <w:szCs w:val="24"/>
        </w:rPr>
        <w:t>ibrations</w:t>
      </w:r>
      <w:del w:id="40" w:author="BRANDON LIM" w:date="2024-01-13T21:00:00Z">
        <w:r w:rsidR="00D149BE" w:rsidRPr="00D149BE" w:rsidDel="00B31F4E">
          <w:rPr>
            <w:rFonts w:ascii="Lato" w:eastAsia="Times New Roman" w:hAnsi="Lato" w:cs="Times New Roman"/>
            <w:color w:val="2D3B45"/>
            <w:sz w:val="24"/>
            <w:szCs w:val="24"/>
          </w:rPr>
          <w:delText>,</w:delText>
        </w:r>
      </w:del>
    </w:p>
    <w:p w14:paraId="0A9E3502" w14:textId="77777777" w:rsidR="00B31F4E" w:rsidRDefault="00D149BE" w:rsidP="00B502C8">
      <w:pPr>
        <w:shd w:val="clear" w:color="auto" w:fill="FFFFFF"/>
        <w:spacing w:before="180" w:after="180"/>
        <w:rPr>
          <w:ins w:id="41" w:author="BRANDON LIM" w:date="2024-01-13T21:01:00Z"/>
          <w:rFonts w:ascii="Lato" w:eastAsia="Times New Roman" w:hAnsi="Lato" w:cs="Times New Roman"/>
          <w:color w:val="2D3B45"/>
          <w:sz w:val="24"/>
          <w:szCs w:val="24"/>
        </w:rPr>
      </w:pPr>
      <w:r w:rsidRPr="00D149BE">
        <w:rPr>
          <w:rFonts w:ascii="Lato" w:eastAsia="Times New Roman" w:hAnsi="Lato" w:cs="Times New Roman"/>
          <w:color w:val="2D3B45"/>
          <w:sz w:val="24"/>
          <w:szCs w:val="24"/>
        </w:rPr>
        <w:t xml:space="preserve">which should be negligible compared to the total Kinetic Energy of the vehicle. </w:t>
      </w:r>
    </w:p>
    <w:p w14:paraId="64016949" w14:textId="600DAF76" w:rsidR="00D149BE" w:rsidRPr="00D149BE" w:rsidRDefault="00D149BE">
      <w:pPr>
        <w:shd w:val="clear" w:color="auto" w:fill="FFFFFF"/>
        <w:spacing w:before="180" w:after="180"/>
        <w:ind w:firstLine="720"/>
        <w:rPr>
          <w:rFonts w:ascii="Lato" w:eastAsia="Times New Roman" w:hAnsi="Lato" w:cs="Times New Roman"/>
          <w:color w:val="2D3B45"/>
          <w:sz w:val="24"/>
          <w:szCs w:val="24"/>
        </w:rPr>
        <w:pPrChange w:id="42" w:author="BRANDON LIM" w:date="2024-01-13T21:08:00Z">
          <w:pPr>
            <w:shd w:val="clear" w:color="auto" w:fill="FFFFFF"/>
            <w:spacing w:before="180" w:after="180" w:line="240" w:lineRule="auto"/>
          </w:pPr>
        </w:pPrChange>
      </w:pPr>
      <w:r w:rsidRPr="00D149BE">
        <w:rPr>
          <w:rFonts w:ascii="Lato" w:eastAsia="Times New Roman" w:hAnsi="Lato" w:cs="Times New Roman"/>
          <w:color w:val="2D3B45"/>
          <w:sz w:val="24"/>
          <w:szCs w:val="24"/>
        </w:rPr>
        <w:t xml:space="preserve">In summary, the energy lost during The Snake is negligible, </w:t>
      </w:r>
      <w:ins w:id="43" w:author="BRANDON LIM" w:date="2024-01-13T21:02:00Z">
        <w:r w:rsidR="00B31F4E">
          <w:rPr>
            <w:rFonts w:ascii="Lato" w:eastAsia="Times New Roman" w:hAnsi="Lato" w:cs="Times New Roman"/>
            <w:color w:val="2D3B45"/>
            <w:sz w:val="24"/>
            <w:szCs w:val="24"/>
          </w:rPr>
          <w:t xml:space="preserve">and </w:t>
        </w:r>
      </w:ins>
      <w:r w:rsidRPr="00D149BE">
        <w:rPr>
          <w:rFonts w:ascii="Lato" w:eastAsia="Times New Roman" w:hAnsi="Lato" w:cs="Times New Roman"/>
          <w:color w:val="2D3B45"/>
          <w:sz w:val="24"/>
          <w:szCs w:val="24"/>
        </w:rPr>
        <w:t>the speed is constant over the length of The Snake. Because the initial and final directions of the track are identical, the vehicle will also have the same velocity at the entry and exit points of The Snake, but the velocity is not constant over the entire track like the speed is</w:t>
      </w:r>
      <w:ins w:id="44" w:author="BRANDON LIM" w:date="2024-01-13T21:03:00Z">
        <w:r w:rsidR="00B31F4E">
          <w:rPr>
            <w:rFonts w:ascii="Lato" w:eastAsia="Times New Roman" w:hAnsi="Lato" w:cs="Times New Roman"/>
            <w:color w:val="2D3B45"/>
            <w:sz w:val="24"/>
            <w:szCs w:val="24"/>
          </w:rPr>
          <w:t>.</w:t>
        </w:r>
      </w:ins>
    </w:p>
    <w:p w14:paraId="1326AB2D" w14:textId="074D9AEC" w:rsidR="00C56D64" w:rsidRPr="008D23D4" w:rsidRDefault="00C56D64" w:rsidP="006A5F0B">
      <w:pPr>
        <w:pStyle w:val="PlainText"/>
        <w:rPr>
          <w:rFonts w:ascii="Times New Roman" w:hAnsi="Times New Roman" w:cs="Times New Roman"/>
          <w:sz w:val="24"/>
          <w:szCs w:val="24"/>
        </w:rPr>
      </w:pPr>
    </w:p>
    <w:p w14:paraId="4D819D69" w14:textId="77777777" w:rsidR="00C56D64" w:rsidRDefault="00C56D64" w:rsidP="006A5F0B">
      <w:pPr>
        <w:pStyle w:val="PlainText"/>
        <w:rPr>
          <w:rFonts w:ascii="Times New Roman" w:hAnsi="Times New Roman" w:cs="Times New Roman"/>
          <w:sz w:val="24"/>
          <w:szCs w:val="24"/>
        </w:rPr>
      </w:pPr>
    </w:p>
    <w:p w14:paraId="0080AA9A" w14:textId="77777777" w:rsidR="00C56D64" w:rsidRDefault="00C56D64" w:rsidP="006A5F0B">
      <w:pPr>
        <w:pStyle w:val="PlainText"/>
        <w:rPr>
          <w:rFonts w:ascii="Times New Roman" w:hAnsi="Times New Roman" w:cs="Times New Roman"/>
          <w:sz w:val="24"/>
          <w:szCs w:val="24"/>
        </w:rPr>
      </w:pPr>
    </w:p>
    <w:p w14:paraId="631D872C" w14:textId="77777777" w:rsidR="00C56D64" w:rsidRDefault="00C56D64" w:rsidP="006A5F0B">
      <w:pPr>
        <w:pStyle w:val="PlainText"/>
        <w:rPr>
          <w:rFonts w:ascii="Times New Roman" w:hAnsi="Times New Roman" w:cs="Times New Roman"/>
          <w:sz w:val="24"/>
          <w:szCs w:val="24"/>
        </w:rPr>
      </w:pPr>
    </w:p>
    <w:p w14:paraId="7ED789C9" w14:textId="77777777" w:rsidR="00C56D64" w:rsidRDefault="00C56D64" w:rsidP="006A5F0B">
      <w:pPr>
        <w:pStyle w:val="PlainText"/>
        <w:rPr>
          <w:rFonts w:ascii="Times New Roman" w:hAnsi="Times New Roman" w:cs="Times New Roman"/>
          <w:sz w:val="24"/>
          <w:szCs w:val="24"/>
        </w:rPr>
      </w:pPr>
    </w:p>
    <w:p w14:paraId="2DCDD16B" w14:textId="77777777" w:rsidR="00C56D64" w:rsidDel="00416BC2" w:rsidRDefault="00C56D64" w:rsidP="006A5F0B">
      <w:pPr>
        <w:pStyle w:val="PlainText"/>
        <w:rPr>
          <w:del w:id="45" w:author="BRANDON LIM" w:date="2024-01-13T21:08:00Z"/>
          <w:rFonts w:ascii="Times New Roman" w:hAnsi="Times New Roman" w:cs="Times New Roman"/>
          <w:sz w:val="24"/>
          <w:szCs w:val="24"/>
        </w:rPr>
      </w:pPr>
    </w:p>
    <w:p w14:paraId="4BE7B0D7" w14:textId="77777777" w:rsidR="00C56D64" w:rsidDel="00416BC2" w:rsidRDefault="00C56D64" w:rsidP="006A5F0B">
      <w:pPr>
        <w:pStyle w:val="PlainText"/>
        <w:rPr>
          <w:del w:id="46" w:author="BRANDON LIM" w:date="2024-01-13T21:08:00Z"/>
          <w:rFonts w:ascii="Times New Roman" w:hAnsi="Times New Roman" w:cs="Times New Roman"/>
          <w:sz w:val="24"/>
          <w:szCs w:val="24"/>
        </w:rPr>
      </w:pPr>
    </w:p>
    <w:p w14:paraId="12780013" w14:textId="77777777" w:rsidR="000A413E" w:rsidRPr="000A413E" w:rsidDel="00416BC2" w:rsidRDefault="000A413E" w:rsidP="006A5F0B">
      <w:pPr>
        <w:pStyle w:val="PlainText"/>
        <w:rPr>
          <w:del w:id="47" w:author="BRANDON LIM" w:date="2024-01-13T21:08:00Z"/>
          <w:rFonts w:ascii="Times New Roman" w:hAnsi="Times New Roman" w:cs="Times New Roman"/>
          <w:sz w:val="24"/>
          <w:szCs w:val="24"/>
        </w:rPr>
      </w:pPr>
    </w:p>
    <w:p w14:paraId="20A795D2" w14:textId="77777777" w:rsidR="00351618" w:rsidRPr="000A413E" w:rsidRDefault="00351618" w:rsidP="006A5F0B">
      <w:pPr>
        <w:pStyle w:val="PlainText"/>
        <w:rPr>
          <w:rFonts w:ascii="Times New Roman" w:hAnsi="Times New Roman" w:cs="Times New Roman"/>
          <w:sz w:val="24"/>
          <w:szCs w:val="24"/>
        </w:rPr>
      </w:pPr>
    </w:p>
    <w:sectPr w:rsidR="00351618" w:rsidRPr="000A413E" w:rsidSect="00A4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3838"/>
    <w:multiLevelType w:val="multilevel"/>
    <w:tmpl w:val="FF5C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194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LIM">
    <w15:presenceInfo w15:providerId="AD" w15:userId="S::u1244501@umail.utah.edu::69643048-43f0-4dba-beab-4865b4ca9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A413E"/>
    <w:rsid w:val="000C6683"/>
    <w:rsid w:val="00351618"/>
    <w:rsid w:val="003F5237"/>
    <w:rsid w:val="00416BC2"/>
    <w:rsid w:val="004D0C0B"/>
    <w:rsid w:val="00597454"/>
    <w:rsid w:val="005D28DD"/>
    <w:rsid w:val="006A5F0B"/>
    <w:rsid w:val="006C69D8"/>
    <w:rsid w:val="007135A4"/>
    <w:rsid w:val="00725220"/>
    <w:rsid w:val="007B7F87"/>
    <w:rsid w:val="007F6D86"/>
    <w:rsid w:val="0088005D"/>
    <w:rsid w:val="00887F0E"/>
    <w:rsid w:val="00897D44"/>
    <w:rsid w:val="008D23D4"/>
    <w:rsid w:val="00953070"/>
    <w:rsid w:val="00A43CEC"/>
    <w:rsid w:val="00AB50D2"/>
    <w:rsid w:val="00B31F4E"/>
    <w:rsid w:val="00B450A6"/>
    <w:rsid w:val="00B502C8"/>
    <w:rsid w:val="00C56D64"/>
    <w:rsid w:val="00D149BE"/>
    <w:rsid w:val="00D465D1"/>
    <w:rsid w:val="00D70A01"/>
    <w:rsid w:val="00ED044D"/>
    <w:rsid w:val="00F27269"/>
    <w:rsid w:val="00F5024F"/>
    <w:rsid w:val="00F6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 w:type="paragraph" w:styleId="NormalWeb">
    <w:name w:val="Normal (Web)"/>
    <w:basedOn w:val="Normal"/>
    <w:uiPriority w:val="99"/>
    <w:semiHidden/>
    <w:unhideWhenUsed/>
    <w:rsid w:val="00D149BE"/>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14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3</cp:revision>
  <dcterms:created xsi:type="dcterms:W3CDTF">2024-01-14T04:10:00Z</dcterms:created>
  <dcterms:modified xsi:type="dcterms:W3CDTF">2024-01-14T04:13:00Z</dcterms:modified>
</cp:coreProperties>
</file>