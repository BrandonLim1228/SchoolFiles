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500"/>
        <w:gridCol w:w="4950"/>
        <w:gridCol w:w="805"/>
      </w:tblGrid>
      <w:tr w:rsidR="00F10C3C" w14:paraId="6E286789" w14:textId="77777777" w:rsidTr="003C7763">
        <w:tc>
          <w:tcPr>
            <w:tcW w:w="12950" w:type="dxa"/>
            <w:gridSpan w:val="4"/>
          </w:tcPr>
          <w:p w14:paraId="482D64A1" w14:textId="6CEA1778" w:rsidR="00F10C3C" w:rsidRDefault="00F10C3C" w:rsidP="00000F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GERON 3005/5005 Diversity and Aging Fall </w:t>
            </w:r>
            <w:r w:rsidR="00000F6B">
              <w:rPr>
                <w:b/>
                <w:bCs/>
              </w:rPr>
              <w:t>2024</w:t>
            </w:r>
          </w:p>
          <w:p w14:paraId="403C8E35" w14:textId="2D1DD7BC" w:rsidR="007231AB" w:rsidRPr="00AE6920" w:rsidRDefault="007231AB" w:rsidP="00000F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Assignment </w:t>
            </w:r>
            <w:r w:rsidR="00000F6B">
              <w:rPr>
                <w:b/>
                <w:bCs/>
              </w:rPr>
              <w:t>Guide</w:t>
            </w:r>
          </w:p>
        </w:tc>
      </w:tr>
      <w:tr w:rsidR="001C6E48" w14:paraId="1420F06D" w14:textId="77777777" w:rsidTr="008D4E9F">
        <w:tc>
          <w:tcPr>
            <w:tcW w:w="2695" w:type="dxa"/>
          </w:tcPr>
          <w:p w14:paraId="4DFD579A" w14:textId="76425D18" w:rsidR="00AE6920" w:rsidRPr="00AE6920" w:rsidRDefault="00AE6920" w:rsidP="00000F6B">
            <w:pPr>
              <w:jc w:val="center"/>
              <w:rPr>
                <w:b/>
                <w:bCs/>
              </w:rPr>
            </w:pPr>
            <w:r w:rsidRPr="00AE6920">
              <w:rPr>
                <w:b/>
                <w:bCs/>
              </w:rPr>
              <w:t>Modules</w:t>
            </w:r>
          </w:p>
          <w:p w14:paraId="41CC72E1" w14:textId="7F1B1B90" w:rsidR="00AE6920" w:rsidRPr="00AE6920" w:rsidRDefault="00AE6920" w:rsidP="00000F6B">
            <w:pPr>
              <w:jc w:val="center"/>
              <w:rPr>
                <w:b/>
                <w:bCs/>
              </w:rPr>
            </w:pPr>
          </w:p>
        </w:tc>
        <w:tc>
          <w:tcPr>
            <w:tcW w:w="4500" w:type="dxa"/>
          </w:tcPr>
          <w:p w14:paraId="5B5FF9B4" w14:textId="470FEA6A" w:rsidR="00AE6920" w:rsidRPr="00AE6920" w:rsidRDefault="00AE6920" w:rsidP="00000F6B">
            <w:pPr>
              <w:jc w:val="center"/>
              <w:rPr>
                <w:b/>
                <w:bCs/>
              </w:rPr>
            </w:pPr>
            <w:r w:rsidRPr="00AE6920">
              <w:rPr>
                <w:b/>
                <w:bCs/>
              </w:rPr>
              <w:t>Assignments</w:t>
            </w:r>
          </w:p>
        </w:tc>
        <w:tc>
          <w:tcPr>
            <w:tcW w:w="4950" w:type="dxa"/>
          </w:tcPr>
          <w:p w14:paraId="3729901E" w14:textId="77777777" w:rsidR="00AE6920" w:rsidRDefault="00AE6920" w:rsidP="00000F6B">
            <w:pPr>
              <w:jc w:val="center"/>
              <w:rPr>
                <w:b/>
                <w:bCs/>
              </w:rPr>
            </w:pPr>
            <w:r w:rsidRPr="00AE6920">
              <w:rPr>
                <w:b/>
                <w:bCs/>
              </w:rPr>
              <w:t>Description</w:t>
            </w:r>
          </w:p>
          <w:p w14:paraId="0BFB51AD" w14:textId="77AB0095" w:rsidR="001C6E48" w:rsidRPr="00000F6B" w:rsidRDefault="001C6E48" w:rsidP="00000F6B">
            <w:pPr>
              <w:jc w:val="center"/>
              <w:rPr>
                <w:i/>
                <w:iCs/>
                <w:sz w:val="18"/>
                <w:szCs w:val="18"/>
              </w:rPr>
            </w:pPr>
            <w:r w:rsidRPr="00000F6B">
              <w:rPr>
                <w:i/>
                <w:iCs/>
                <w:sz w:val="18"/>
                <w:szCs w:val="18"/>
              </w:rPr>
              <w:t xml:space="preserve">Be sure to read </w:t>
            </w:r>
            <w:r w:rsidR="00000F6B" w:rsidRPr="00000F6B">
              <w:rPr>
                <w:i/>
                <w:iCs/>
                <w:sz w:val="18"/>
                <w:szCs w:val="18"/>
              </w:rPr>
              <w:t>the instructions for each assignment and note the rubric that guides grading.</w:t>
            </w:r>
          </w:p>
        </w:tc>
        <w:tc>
          <w:tcPr>
            <w:tcW w:w="805" w:type="dxa"/>
          </w:tcPr>
          <w:p w14:paraId="437900CF" w14:textId="0D569339" w:rsidR="00AE6920" w:rsidRPr="00AE6920" w:rsidRDefault="00AE6920" w:rsidP="00000F6B">
            <w:pPr>
              <w:jc w:val="center"/>
              <w:rPr>
                <w:b/>
                <w:bCs/>
              </w:rPr>
            </w:pPr>
            <w:r w:rsidRPr="00AE6920">
              <w:rPr>
                <w:b/>
                <w:bCs/>
              </w:rPr>
              <w:t>Due date</w:t>
            </w:r>
          </w:p>
        </w:tc>
      </w:tr>
      <w:tr w:rsidR="001C6E48" w14:paraId="630E6B8E" w14:textId="77777777" w:rsidTr="008D4E9F">
        <w:tc>
          <w:tcPr>
            <w:tcW w:w="2695" w:type="dxa"/>
          </w:tcPr>
          <w:p w14:paraId="08FA46E6" w14:textId="44BC6093" w:rsidR="00AE6920" w:rsidRPr="00000F6B" w:rsidRDefault="00AE6920">
            <w:pPr>
              <w:rPr>
                <w:u w:val="single"/>
              </w:rPr>
            </w:pPr>
            <w:r w:rsidRPr="00000F6B">
              <w:rPr>
                <w:u w:val="single"/>
              </w:rPr>
              <w:t>Module 1</w:t>
            </w:r>
          </w:p>
          <w:p w14:paraId="09D1B0D6" w14:textId="3EB9F522" w:rsidR="00AE6920" w:rsidRDefault="009C1306">
            <w:r>
              <w:t xml:space="preserve">Aug </w:t>
            </w:r>
            <w:r w:rsidR="00000F6B">
              <w:t>19-2</w:t>
            </w:r>
            <w:r w:rsidR="008D4E9F">
              <w:t>3</w:t>
            </w:r>
          </w:p>
          <w:p w14:paraId="4EB4364D" w14:textId="5827FC2A" w:rsidR="00AE6920" w:rsidRPr="00000F6B" w:rsidRDefault="00AE6920">
            <w:pPr>
              <w:rPr>
                <w:i/>
                <w:iCs/>
              </w:rPr>
            </w:pPr>
            <w:r w:rsidRPr="00000F6B">
              <w:rPr>
                <w:i/>
                <w:iCs/>
              </w:rPr>
              <w:t>Course Orientation and the Danger of a Single Story</w:t>
            </w:r>
          </w:p>
        </w:tc>
        <w:tc>
          <w:tcPr>
            <w:tcW w:w="4500" w:type="dxa"/>
          </w:tcPr>
          <w:p w14:paraId="7F5ACF51" w14:textId="77777777" w:rsidR="00AE6920" w:rsidRDefault="00AE6920" w:rsidP="00AE6920">
            <w:pPr>
              <w:pStyle w:val="ListParagraph"/>
              <w:numPr>
                <w:ilvl w:val="0"/>
                <w:numId w:val="1"/>
              </w:numPr>
            </w:pPr>
            <w:r>
              <w:t>Orientation Quiz</w:t>
            </w:r>
          </w:p>
          <w:p w14:paraId="72FDB158" w14:textId="77777777" w:rsidR="00AE6920" w:rsidRDefault="00AE6920" w:rsidP="00AE6920">
            <w:pPr>
              <w:pStyle w:val="ListParagraph"/>
              <w:numPr>
                <w:ilvl w:val="0"/>
                <w:numId w:val="1"/>
              </w:numPr>
            </w:pPr>
            <w:r>
              <w:t xml:space="preserve">Discussion 1 </w:t>
            </w:r>
            <w:r w:rsidR="00F44E51">
              <w:t>post</w:t>
            </w:r>
          </w:p>
          <w:p w14:paraId="7294045B" w14:textId="3466C875" w:rsidR="004349C0" w:rsidRDefault="004349C0" w:rsidP="00AE6920">
            <w:pPr>
              <w:pStyle w:val="ListParagraph"/>
              <w:numPr>
                <w:ilvl w:val="0"/>
                <w:numId w:val="1"/>
              </w:numPr>
            </w:pPr>
            <w:r>
              <w:t>Canvas profile has photo &amp; bio</w:t>
            </w:r>
          </w:p>
        </w:tc>
        <w:tc>
          <w:tcPr>
            <w:tcW w:w="4950" w:type="dxa"/>
          </w:tcPr>
          <w:p w14:paraId="1A1E157C" w14:textId="77777777" w:rsidR="00AE6920" w:rsidRDefault="00AE6920" w:rsidP="00AE6920">
            <w:pPr>
              <w:pStyle w:val="ListParagraph"/>
              <w:numPr>
                <w:ilvl w:val="0"/>
                <w:numId w:val="1"/>
              </w:numPr>
            </w:pPr>
            <w:r>
              <w:t>Complete quiz</w:t>
            </w:r>
          </w:p>
          <w:p w14:paraId="03D17E43" w14:textId="65ED9675" w:rsidR="00AE6920" w:rsidRDefault="009C1306" w:rsidP="00AE6920">
            <w:pPr>
              <w:pStyle w:val="ListParagraph"/>
              <w:numPr>
                <w:ilvl w:val="0"/>
                <w:numId w:val="1"/>
              </w:numPr>
            </w:pPr>
            <w:r>
              <w:t>Discussion</w:t>
            </w:r>
            <w:r w:rsidR="00E1416C">
              <w:t xml:space="preserve"> </w:t>
            </w:r>
            <w:r w:rsidR="00591735">
              <w:t xml:space="preserve">1 </w:t>
            </w:r>
            <w:r>
              <w:t>has two parts:</w:t>
            </w:r>
          </w:p>
          <w:p w14:paraId="7D9F5BF5" w14:textId="299AC435" w:rsidR="009C1306" w:rsidRDefault="00E1416C" w:rsidP="009C1306">
            <w:pPr>
              <w:pStyle w:val="ListParagraph"/>
              <w:numPr>
                <w:ilvl w:val="1"/>
                <w:numId w:val="1"/>
              </w:numPr>
            </w:pPr>
            <w:r>
              <w:t>PPT/</w:t>
            </w:r>
            <w:r w:rsidR="009C1306">
              <w:t>Photo/short bio</w:t>
            </w:r>
          </w:p>
          <w:p w14:paraId="337815D7" w14:textId="0273CE4D" w:rsidR="00492D6D" w:rsidRDefault="009C1306" w:rsidP="0047372B">
            <w:pPr>
              <w:pStyle w:val="ListParagraph"/>
              <w:numPr>
                <w:ilvl w:val="1"/>
                <w:numId w:val="1"/>
              </w:numPr>
            </w:pPr>
            <w:r>
              <w:t xml:space="preserve">Answer questions in a </w:t>
            </w:r>
            <w:r w:rsidR="00AC1AD9">
              <w:t xml:space="preserve">power point </w:t>
            </w:r>
            <w:r>
              <w:t>introduction</w:t>
            </w:r>
          </w:p>
        </w:tc>
        <w:tc>
          <w:tcPr>
            <w:tcW w:w="805" w:type="dxa"/>
          </w:tcPr>
          <w:p w14:paraId="20EA9979" w14:textId="6FA6ADA0" w:rsidR="00AE6920" w:rsidRDefault="00AE6920">
            <w:r>
              <w:t>8/2</w:t>
            </w:r>
            <w:r w:rsidR="008D4E9F">
              <w:t>3</w:t>
            </w:r>
          </w:p>
        </w:tc>
      </w:tr>
      <w:tr w:rsidR="001C6E48" w14:paraId="6C4DED5C" w14:textId="77777777" w:rsidTr="008D4E9F">
        <w:tc>
          <w:tcPr>
            <w:tcW w:w="2695" w:type="dxa"/>
          </w:tcPr>
          <w:p w14:paraId="14F5F233" w14:textId="77777777" w:rsidR="00AE6920" w:rsidRPr="00000F6B" w:rsidRDefault="00AE6920">
            <w:pPr>
              <w:rPr>
                <w:u w:val="single"/>
              </w:rPr>
            </w:pPr>
            <w:r w:rsidRPr="00000F6B">
              <w:rPr>
                <w:u w:val="single"/>
              </w:rPr>
              <w:t>Module 2</w:t>
            </w:r>
          </w:p>
          <w:p w14:paraId="4E97CF83" w14:textId="1634E012" w:rsidR="009C1306" w:rsidRDefault="009C1306">
            <w:r>
              <w:t>Aug 2</w:t>
            </w:r>
            <w:r w:rsidR="008D4E9F">
              <w:t>4</w:t>
            </w:r>
            <w:r w:rsidR="00000F6B">
              <w:t>-</w:t>
            </w:r>
            <w:r w:rsidR="008D4E9F">
              <w:t>30</w:t>
            </w:r>
          </w:p>
          <w:p w14:paraId="3B41140F" w14:textId="11DA54E8" w:rsidR="009C1306" w:rsidRPr="00000F6B" w:rsidRDefault="009C1306">
            <w:pPr>
              <w:rPr>
                <w:i/>
                <w:iCs/>
              </w:rPr>
            </w:pPr>
            <w:r w:rsidRPr="00000F6B">
              <w:rPr>
                <w:i/>
                <w:iCs/>
              </w:rPr>
              <w:t>Attitudes about Aging</w:t>
            </w:r>
          </w:p>
        </w:tc>
        <w:tc>
          <w:tcPr>
            <w:tcW w:w="4500" w:type="dxa"/>
          </w:tcPr>
          <w:p w14:paraId="4AAB4563" w14:textId="5DAB819A" w:rsidR="00AE6920" w:rsidRDefault="00591735" w:rsidP="00591735">
            <w:pPr>
              <w:pStyle w:val="ListParagraph"/>
              <w:numPr>
                <w:ilvl w:val="0"/>
                <w:numId w:val="2"/>
              </w:numPr>
            </w:pPr>
            <w:r>
              <w:t>Re</w:t>
            </w:r>
            <w:r w:rsidR="00C83CC1">
              <w:t>sponse</w:t>
            </w:r>
            <w:r>
              <w:t xml:space="preserve"> to Discussion 1 Introduction</w:t>
            </w:r>
          </w:p>
        </w:tc>
        <w:tc>
          <w:tcPr>
            <w:tcW w:w="4950" w:type="dxa"/>
          </w:tcPr>
          <w:p w14:paraId="2791BAD0" w14:textId="0310FB7F" w:rsidR="00AE6920" w:rsidRDefault="00AC1AD9" w:rsidP="001C5F12">
            <w:pPr>
              <w:pStyle w:val="ListParagraph"/>
              <w:numPr>
                <w:ilvl w:val="0"/>
                <w:numId w:val="2"/>
              </w:numPr>
            </w:pPr>
            <w:r>
              <w:t xml:space="preserve">Post </w:t>
            </w:r>
            <w:r w:rsidR="00FD74E1">
              <w:t xml:space="preserve">a </w:t>
            </w:r>
            <w:r>
              <w:t xml:space="preserve">reply to </w:t>
            </w:r>
            <w:r w:rsidR="001C5F12">
              <w:t xml:space="preserve">a </w:t>
            </w:r>
            <w:r>
              <w:t>classmate in Discussion 1</w:t>
            </w:r>
          </w:p>
        </w:tc>
        <w:tc>
          <w:tcPr>
            <w:tcW w:w="805" w:type="dxa"/>
          </w:tcPr>
          <w:p w14:paraId="1CB87ADB" w14:textId="057F2D52" w:rsidR="00AE6920" w:rsidRDefault="008D4E9F">
            <w:r>
              <w:t>8/30</w:t>
            </w:r>
          </w:p>
        </w:tc>
      </w:tr>
      <w:tr w:rsidR="001C6E48" w14:paraId="037E8676" w14:textId="77777777" w:rsidTr="008D4E9F">
        <w:tc>
          <w:tcPr>
            <w:tcW w:w="2695" w:type="dxa"/>
          </w:tcPr>
          <w:p w14:paraId="775A2F86" w14:textId="52659F66" w:rsidR="00AE6920" w:rsidRPr="00000F6B" w:rsidRDefault="00AE6920">
            <w:pPr>
              <w:rPr>
                <w:u w:val="single"/>
              </w:rPr>
            </w:pPr>
            <w:r w:rsidRPr="00000F6B">
              <w:rPr>
                <w:u w:val="single"/>
              </w:rPr>
              <w:t>Module 3</w:t>
            </w:r>
          </w:p>
          <w:p w14:paraId="1FA0F3FC" w14:textId="393786E3" w:rsidR="00F44E51" w:rsidRDefault="008D4E9F">
            <w:r>
              <w:t>Aug 31-Sep 6</w:t>
            </w:r>
          </w:p>
          <w:p w14:paraId="0497DF68" w14:textId="217BD06E" w:rsidR="001C6E48" w:rsidRPr="00000F6B" w:rsidRDefault="001C6E48">
            <w:pPr>
              <w:rPr>
                <w:i/>
                <w:iCs/>
              </w:rPr>
            </w:pPr>
            <w:r w:rsidRPr="00000F6B">
              <w:rPr>
                <w:i/>
                <w:iCs/>
              </w:rPr>
              <w:t>Aging Issues</w:t>
            </w:r>
          </w:p>
        </w:tc>
        <w:tc>
          <w:tcPr>
            <w:tcW w:w="4500" w:type="dxa"/>
          </w:tcPr>
          <w:p w14:paraId="51624B5B" w14:textId="52D16B75" w:rsidR="00AE6920" w:rsidRDefault="001C6E48" w:rsidP="00BE0DFF">
            <w:pPr>
              <w:pStyle w:val="ListParagraph"/>
              <w:numPr>
                <w:ilvl w:val="0"/>
                <w:numId w:val="2"/>
              </w:numPr>
            </w:pPr>
            <w:r>
              <w:t>Undergrad</w:t>
            </w:r>
            <w:r w:rsidR="00BE0DFF">
              <w:t>uate and Graduate</w:t>
            </w:r>
            <w:r>
              <w:t xml:space="preserve"> Reflection Journal Entry 1</w:t>
            </w:r>
            <w:r w:rsidR="001C5F12">
              <w:t>: Addressing Discrimination</w:t>
            </w:r>
          </w:p>
        </w:tc>
        <w:tc>
          <w:tcPr>
            <w:tcW w:w="4950" w:type="dxa"/>
          </w:tcPr>
          <w:p w14:paraId="42F1D333" w14:textId="47144889" w:rsidR="001C6E48" w:rsidRDefault="007741E8" w:rsidP="001C6E48">
            <w:pPr>
              <w:pStyle w:val="ListParagraph"/>
              <w:numPr>
                <w:ilvl w:val="0"/>
                <w:numId w:val="2"/>
              </w:numPr>
            </w:pPr>
            <w:r>
              <w:t>Provide 3 examples.</w:t>
            </w:r>
            <w:r w:rsidR="007E7209">
              <w:rPr>
                <w:rFonts w:ascii="Lato" w:hAnsi="Lato"/>
                <w:color w:val="2D3B45"/>
                <w:shd w:val="clear" w:color="auto" w:fill="FFFFFF"/>
              </w:rPr>
              <w:t xml:space="preserve"> </w:t>
            </w:r>
          </w:p>
        </w:tc>
        <w:tc>
          <w:tcPr>
            <w:tcW w:w="805" w:type="dxa"/>
          </w:tcPr>
          <w:p w14:paraId="52403001" w14:textId="52129B1B" w:rsidR="00AE6920" w:rsidRDefault="00F44E51">
            <w:r>
              <w:t>9/</w:t>
            </w:r>
            <w:r w:rsidR="008D4E9F">
              <w:t>6</w:t>
            </w:r>
          </w:p>
        </w:tc>
      </w:tr>
      <w:tr w:rsidR="001C6E48" w14:paraId="69CBA45B" w14:textId="77777777" w:rsidTr="008D4E9F">
        <w:tc>
          <w:tcPr>
            <w:tcW w:w="2695" w:type="dxa"/>
          </w:tcPr>
          <w:p w14:paraId="6AB932F7" w14:textId="21CB06D1" w:rsidR="00AE6920" w:rsidRPr="00000F6B" w:rsidRDefault="00AE6920">
            <w:pPr>
              <w:rPr>
                <w:u w:val="single"/>
              </w:rPr>
            </w:pPr>
            <w:r w:rsidRPr="00000F6B">
              <w:rPr>
                <w:u w:val="single"/>
              </w:rPr>
              <w:t>Module 4</w:t>
            </w:r>
          </w:p>
          <w:p w14:paraId="04D15306" w14:textId="6A487DF7" w:rsidR="00F44E51" w:rsidRDefault="00F44E51">
            <w:r>
              <w:t xml:space="preserve">Sep </w:t>
            </w:r>
            <w:r w:rsidR="008D4E9F">
              <w:t>7-13</w:t>
            </w:r>
          </w:p>
          <w:p w14:paraId="27F90628" w14:textId="6901DD79" w:rsidR="001C6E48" w:rsidRPr="00000F6B" w:rsidRDefault="001C6E48">
            <w:pPr>
              <w:rPr>
                <w:i/>
                <w:iCs/>
              </w:rPr>
            </w:pPr>
            <w:r w:rsidRPr="00000F6B">
              <w:rPr>
                <w:i/>
                <w:iCs/>
              </w:rPr>
              <w:t>Aging Issues continued</w:t>
            </w:r>
          </w:p>
        </w:tc>
        <w:tc>
          <w:tcPr>
            <w:tcW w:w="4500" w:type="dxa"/>
          </w:tcPr>
          <w:p w14:paraId="176DE33B" w14:textId="47E12D25" w:rsidR="00AE6920" w:rsidRDefault="001C6E48" w:rsidP="00B83786">
            <w:pPr>
              <w:pStyle w:val="ListParagraph"/>
              <w:numPr>
                <w:ilvl w:val="0"/>
                <w:numId w:val="16"/>
              </w:numPr>
            </w:pPr>
            <w:r>
              <w:t xml:space="preserve">Photographic </w:t>
            </w:r>
            <w:r w:rsidR="001C5F12">
              <w:t>I</w:t>
            </w:r>
            <w:r>
              <w:t xml:space="preserve">nterpretation </w:t>
            </w:r>
            <w:r w:rsidRPr="007741E8">
              <w:t xml:space="preserve">Preparation </w:t>
            </w:r>
            <w:r w:rsidR="007741E8" w:rsidRPr="007741E8">
              <w:t>Discussion</w:t>
            </w:r>
            <w:r w:rsidR="00AC1AD9">
              <w:t xml:space="preserve"> Post</w:t>
            </w:r>
          </w:p>
        </w:tc>
        <w:tc>
          <w:tcPr>
            <w:tcW w:w="4950" w:type="dxa"/>
          </w:tcPr>
          <w:p w14:paraId="6DB318D6" w14:textId="6C098878" w:rsidR="00AE6920" w:rsidRDefault="00E1416C" w:rsidP="007E7209">
            <w:pPr>
              <w:pStyle w:val="ListParagraph"/>
              <w:numPr>
                <w:ilvl w:val="0"/>
                <w:numId w:val="3"/>
              </w:numPr>
            </w:pPr>
            <w:r>
              <w:t xml:space="preserve">What lens are you viewing your world?  </w:t>
            </w:r>
            <w:r w:rsidR="007E7209">
              <w:t>Post one photo</w:t>
            </w:r>
            <w:r w:rsidR="00B83786">
              <w:t xml:space="preserve"> relevant to </w:t>
            </w:r>
            <w:r w:rsidR="007741E8">
              <w:t>aging.</w:t>
            </w:r>
            <w:r w:rsidR="00B83786">
              <w:t xml:space="preserve">  Short description. </w:t>
            </w:r>
            <w:proofErr w:type="gramStart"/>
            <w:r w:rsidR="007741E8">
              <w:t>1-2 page</w:t>
            </w:r>
            <w:proofErr w:type="gramEnd"/>
            <w:r w:rsidR="007741E8">
              <w:t xml:space="preserve"> </w:t>
            </w:r>
            <w:r w:rsidR="001C5F12">
              <w:t>write-up</w:t>
            </w:r>
            <w:r w:rsidR="007741E8">
              <w:t xml:space="preserve">. </w:t>
            </w:r>
            <w:r w:rsidR="00B83786">
              <w:t xml:space="preserve"> </w:t>
            </w:r>
            <w:r w:rsidR="0008180E">
              <w:t>Reply to another’s photo.</w:t>
            </w:r>
          </w:p>
        </w:tc>
        <w:tc>
          <w:tcPr>
            <w:tcW w:w="805" w:type="dxa"/>
          </w:tcPr>
          <w:p w14:paraId="0ACCB1BF" w14:textId="482952D4" w:rsidR="00835065" w:rsidRDefault="00835065" w:rsidP="00D71EDB">
            <w:r>
              <w:t>9/</w:t>
            </w:r>
            <w:r w:rsidR="008D4E9F">
              <w:t>13</w:t>
            </w:r>
          </w:p>
        </w:tc>
      </w:tr>
      <w:tr w:rsidR="001C6E48" w14:paraId="1572EEFE" w14:textId="77777777" w:rsidTr="008D4E9F">
        <w:tc>
          <w:tcPr>
            <w:tcW w:w="2695" w:type="dxa"/>
          </w:tcPr>
          <w:p w14:paraId="16307AE5" w14:textId="3A56A704" w:rsidR="00AE6920" w:rsidRPr="00000F6B" w:rsidRDefault="00AE6920">
            <w:pPr>
              <w:rPr>
                <w:u w:val="single"/>
              </w:rPr>
            </w:pPr>
            <w:r w:rsidRPr="00000F6B">
              <w:rPr>
                <w:u w:val="single"/>
              </w:rPr>
              <w:t>Module 5</w:t>
            </w:r>
          </w:p>
          <w:p w14:paraId="295225A4" w14:textId="58B64700" w:rsidR="00F44E51" w:rsidRDefault="00F44E51">
            <w:r>
              <w:t xml:space="preserve">Sep </w:t>
            </w:r>
            <w:r w:rsidR="00000F6B">
              <w:t>1</w:t>
            </w:r>
            <w:r w:rsidR="008D4E9F">
              <w:t>4-20</w:t>
            </w:r>
          </w:p>
          <w:p w14:paraId="446D2B33" w14:textId="43637635" w:rsidR="001C6E48" w:rsidRPr="00000F6B" w:rsidRDefault="001C6E48">
            <w:pPr>
              <w:rPr>
                <w:i/>
                <w:iCs/>
              </w:rPr>
            </w:pPr>
            <w:r w:rsidRPr="00000F6B">
              <w:rPr>
                <w:i/>
                <w:iCs/>
              </w:rPr>
              <w:t>Gender Issues</w:t>
            </w:r>
          </w:p>
        </w:tc>
        <w:tc>
          <w:tcPr>
            <w:tcW w:w="4500" w:type="dxa"/>
          </w:tcPr>
          <w:p w14:paraId="51C344AF" w14:textId="32725638" w:rsidR="00835065" w:rsidRPr="00D71EDB" w:rsidRDefault="001C6E48" w:rsidP="001C6E4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Photographic </w:t>
            </w:r>
            <w:r w:rsidR="001C5F12">
              <w:t>I</w:t>
            </w:r>
            <w:r>
              <w:t xml:space="preserve">nterpretation </w:t>
            </w:r>
            <w:r w:rsidRPr="007741E8">
              <w:t>Preparation</w:t>
            </w:r>
            <w:r w:rsidR="00AC1AD9">
              <w:t xml:space="preserve"> Response</w:t>
            </w:r>
          </w:p>
          <w:p w14:paraId="2B1F0BD6" w14:textId="34090094" w:rsidR="00AE6920" w:rsidRDefault="001C6E48" w:rsidP="001C6E48">
            <w:pPr>
              <w:pStyle w:val="ListParagraph"/>
              <w:numPr>
                <w:ilvl w:val="0"/>
                <w:numId w:val="3"/>
              </w:numPr>
            </w:pPr>
            <w:r>
              <w:t>Discussion</w:t>
            </w:r>
            <w:r w:rsidR="00835065">
              <w:t xml:space="preserve"> 2</w:t>
            </w:r>
            <w:r w:rsidR="00E165C5">
              <w:t xml:space="preserve"> Post</w:t>
            </w:r>
            <w:r w:rsidR="001C5F12">
              <w:t>: Gender</w:t>
            </w:r>
          </w:p>
        </w:tc>
        <w:tc>
          <w:tcPr>
            <w:tcW w:w="4950" w:type="dxa"/>
          </w:tcPr>
          <w:p w14:paraId="0CB0A415" w14:textId="77777777" w:rsidR="00E165C5" w:rsidRDefault="007E7209" w:rsidP="00E165C5">
            <w:pPr>
              <w:pStyle w:val="ListParagraph"/>
              <w:numPr>
                <w:ilvl w:val="0"/>
                <w:numId w:val="3"/>
              </w:numPr>
            </w:pPr>
            <w:r>
              <w:t>Review one classmate’s photo and provide feedback.</w:t>
            </w:r>
          </w:p>
          <w:p w14:paraId="6115CF15" w14:textId="0C519AD0" w:rsidR="00AE6920" w:rsidRDefault="00B83786" w:rsidP="00E165C5">
            <w:pPr>
              <w:pStyle w:val="ListParagraph"/>
              <w:numPr>
                <w:ilvl w:val="0"/>
                <w:numId w:val="3"/>
              </w:numPr>
            </w:pPr>
            <w:r>
              <w:t>Discrimination</w:t>
            </w:r>
          </w:p>
        </w:tc>
        <w:tc>
          <w:tcPr>
            <w:tcW w:w="805" w:type="dxa"/>
          </w:tcPr>
          <w:p w14:paraId="6EE3B9F3" w14:textId="53DC6562" w:rsidR="00AE6920" w:rsidRDefault="00835065" w:rsidP="00B83786">
            <w:r>
              <w:t>9/1</w:t>
            </w:r>
            <w:r w:rsidR="008D4E9F">
              <w:t>6</w:t>
            </w:r>
          </w:p>
          <w:p w14:paraId="61456C14" w14:textId="77777777" w:rsidR="00835065" w:rsidRDefault="00835065" w:rsidP="00835065"/>
          <w:p w14:paraId="1CB63744" w14:textId="0CC6F90D" w:rsidR="00835065" w:rsidRDefault="00835065" w:rsidP="00B83786">
            <w:r>
              <w:t>9/2</w:t>
            </w:r>
            <w:r w:rsidR="008D4E9F">
              <w:t>0</w:t>
            </w:r>
          </w:p>
        </w:tc>
      </w:tr>
      <w:tr w:rsidR="001C6E48" w14:paraId="20277FDA" w14:textId="77777777" w:rsidTr="008D4E9F">
        <w:tc>
          <w:tcPr>
            <w:tcW w:w="2695" w:type="dxa"/>
          </w:tcPr>
          <w:p w14:paraId="4E4A11CD" w14:textId="4A3FE107" w:rsidR="00AE6920" w:rsidRPr="00000F6B" w:rsidRDefault="00AE6920">
            <w:pPr>
              <w:rPr>
                <w:u w:val="single"/>
              </w:rPr>
            </w:pPr>
            <w:r w:rsidRPr="00000F6B">
              <w:rPr>
                <w:u w:val="single"/>
              </w:rPr>
              <w:t>Module 6</w:t>
            </w:r>
          </w:p>
          <w:p w14:paraId="0FA8B6A4" w14:textId="677EBA90" w:rsidR="00F44E51" w:rsidRDefault="00F44E51">
            <w:r>
              <w:t xml:space="preserve">Sep </w:t>
            </w:r>
            <w:r w:rsidR="008D4E9F">
              <w:t>21-27</w:t>
            </w:r>
          </w:p>
          <w:p w14:paraId="75473E18" w14:textId="0FAB1A7A" w:rsidR="00974E30" w:rsidRPr="00000F6B" w:rsidRDefault="00974E30">
            <w:pPr>
              <w:rPr>
                <w:i/>
                <w:iCs/>
              </w:rPr>
            </w:pPr>
            <w:r w:rsidRPr="00000F6B">
              <w:rPr>
                <w:i/>
                <w:iCs/>
              </w:rPr>
              <w:t xml:space="preserve">Sexuality </w:t>
            </w:r>
          </w:p>
        </w:tc>
        <w:tc>
          <w:tcPr>
            <w:tcW w:w="4500" w:type="dxa"/>
          </w:tcPr>
          <w:p w14:paraId="6667E21E" w14:textId="20188DB3" w:rsidR="00AE6920" w:rsidRDefault="00974E30" w:rsidP="00974E30">
            <w:pPr>
              <w:pStyle w:val="ListParagraph"/>
              <w:numPr>
                <w:ilvl w:val="0"/>
                <w:numId w:val="4"/>
              </w:numPr>
            </w:pPr>
            <w:r>
              <w:t xml:space="preserve">Undergraduate </w:t>
            </w:r>
            <w:r w:rsidR="00BE0DFF">
              <w:t xml:space="preserve">and Graduate </w:t>
            </w:r>
            <w:r w:rsidR="001C5F12">
              <w:t>P</w:t>
            </w:r>
            <w:r>
              <w:t xml:space="preserve">hotographic </w:t>
            </w:r>
            <w:r w:rsidR="001C5F12">
              <w:t>I</w:t>
            </w:r>
            <w:r>
              <w:t>nterpretation</w:t>
            </w:r>
          </w:p>
          <w:p w14:paraId="492604EC" w14:textId="5A4A14D3" w:rsidR="00710269" w:rsidRDefault="00710269" w:rsidP="00974E30">
            <w:pPr>
              <w:pStyle w:val="ListParagraph"/>
              <w:numPr>
                <w:ilvl w:val="0"/>
                <w:numId w:val="4"/>
              </w:numPr>
            </w:pPr>
            <w:r>
              <w:t>Discussion</w:t>
            </w:r>
            <w:r w:rsidR="00437FD9">
              <w:t xml:space="preserve"> 2</w:t>
            </w:r>
            <w:r>
              <w:t xml:space="preserve"> </w:t>
            </w:r>
            <w:r w:rsidR="00E165C5">
              <w:t>Re</w:t>
            </w:r>
            <w:r w:rsidR="00B83786">
              <w:t>spon</w:t>
            </w:r>
            <w:r w:rsidR="00C83CC1">
              <w:t>se</w:t>
            </w:r>
          </w:p>
        </w:tc>
        <w:tc>
          <w:tcPr>
            <w:tcW w:w="4950" w:type="dxa"/>
          </w:tcPr>
          <w:p w14:paraId="5297A248" w14:textId="5FC1E6E0" w:rsidR="00AE6920" w:rsidRPr="00021728" w:rsidRDefault="00974E30" w:rsidP="00974E3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21728">
              <w:rPr>
                <w:rFonts w:cstheme="minorHAnsi"/>
                <w:color w:val="2D3B45"/>
                <w:shd w:val="clear" w:color="auto" w:fill="FFFFFF"/>
              </w:rPr>
              <w:t>This is the first major assignment in the class.  It is a photographic interpretation.</w:t>
            </w:r>
            <w:r w:rsidR="0008180E">
              <w:rPr>
                <w:rFonts w:cstheme="minorHAnsi"/>
                <w:color w:val="2D3B45"/>
                <w:shd w:val="clear" w:color="auto" w:fill="FFFFFF"/>
              </w:rPr>
              <w:t xml:space="preserve">  Choose 6-8 photos.  </w:t>
            </w:r>
            <w:proofErr w:type="gramStart"/>
            <w:r w:rsidR="0008180E">
              <w:rPr>
                <w:rFonts w:cstheme="minorHAnsi"/>
                <w:color w:val="2D3B45"/>
                <w:shd w:val="clear" w:color="auto" w:fill="FFFFFF"/>
              </w:rPr>
              <w:t>1-2 page</w:t>
            </w:r>
            <w:proofErr w:type="gramEnd"/>
            <w:r w:rsidR="0008180E">
              <w:rPr>
                <w:rFonts w:cstheme="minorHAnsi"/>
                <w:color w:val="2D3B45"/>
                <w:shd w:val="clear" w:color="auto" w:fill="FFFFFF"/>
              </w:rPr>
              <w:t xml:space="preserve"> </w:t>
            </w:r>
            <w:r w:rsidR="001C5F12">
              <w:rPr>
                <w:rFonts w:cstheme="minorHAnsi"/>
                <w:color w:val="2D3B45"/>
                <w:shd w:val="clear" w:color="auto" w:fill="FFFFFF"/>
              </w:rPr>
              <w:t>write-up</w:t>
            </w:r>
            <w:r w:rsidR="0008180E">
              <w:rPr>
                <w:rFonts w:cstheme="minorHAnsi"/>
                <w:color w:val="2D3B45"/>
                <w:shd w:val="clear" w:color="auto" w:fill="FFFFFF"/>
              </w:rPr>
              <w:t xml:space="preserve">.  </w:t>
            </w:r>
          </w:p>
        </w:tc>
        <w:tc>
          <w:tcPr>
            <w:tcW w:w="805" w:type="dxa"/>
          </w:tcPr>
          <w:p w14:paraId="1E39881D" w14:textId="2C3618C5" w:rsidR="00AE6920" w:rsidRDefault="00437FD9">
            <w:r>
              <w:t>9/2</w:t>
            </w:r>
            <w:r w:rsidR="008D4E9F">
              <w:t>7</w:t>
            </w:r>
          </w:p>
        </w:tc>
      </w:tr>
      <w:tr w:rsidR="001C6E48" w14:paraId="673BDAFF" w14:textId="77777777" w:rsidTr="008D4E9F">
        <w:tc>
          <w:tcPr>
            <w:tcW w:w="2695" w:type="dxa"/>
          </w:tcPr>
          <w:p w14:paraId="0120CDC3" w14:textId="3F1E219D" w:rsidR="00F44E51" w:rsidRPr="00000F6B" w:rsidRDefault="00AE6920" w:rsidP="00F44E51">
            <w:pPr>
              <w:rPr>
                <w:u w:val="single"/>
              </w:rPr>
            </w:pPr>
            <w:r w:rsidRPr="00000F6B">
              <w:rPr>
                <w:u w:val="single"/>
              </w:rPr>
              <w:t>Module 7</w:t>
            </w:r>
          </w:p>
          <w:p w14:paraId="01FC6346" w14:textId="6BC589E3" w:rsidR="00F44E51" w:rsidRDefault="00000F6B" w:rsidP="00F44E51">
            <w:r>
              <w:rPr>
                <w:rFonts w:eastAsia="Times New Roman" w:cstheme="minorHAnsi"/>
                <w:color w:val="2D3B45"/>
              </w:rPr>
              <w:t xml:space="preserve">Sep </w:t>
            </w:r>
            <w:r w:rsidR="008D4E9F">
              <w:rPr>
                <w:rFonts w:eastAsia="Times New Roman" w:cstheme="minorHAnsi"/>
                <w:color w:val="2D3B45"/>
              </w:rPr>
              <w:t>28-Oct 4</w:t>
            </w:r>
          </w:p>
          <w:p w14:paraId="239D1163" w14:textId="77777777" w:rsidR="00F44E51" w:rsidRPr="00000F6B" w:rsidRDefault="00710269" w:rsidP="00F44E51">
            <w:pPr>
              <w:rPr>
                <w:rFonts w:eastAsia="Times New Roman" w:cstheme="minorHAnsi"/>
                <w:i/>
                <w:iCs/>
                <w:color w:val="2D3B45"/>
              </w:rPr>
            </w:pPr>
            <w:r w:rsidRPr="00000F6B">
              <w:rPr>
                <w:rFonts w:eastAsia="Times New Roman" w:cstheme="minorHAnsi"/>
                <w:i/>
                <w:iCs/>
                <w:color w:val="2D3B45"/>
              </w:rPr>
              <w:t>Racial and Ethnic Inequities</w:t>
            </w:r>
          </w:p>
          <w:p w14:paraId="26609455" w14:textId="59B6F5B5" w:rsidR="00710269" w:rsidRDefault="00710269" w:rsidP="00F44E51"/>
        </w:tc>
        <w:tc>
          <w:tcPr>
            <w:tcW w:w="4500" w:type="dxa"/>
          </w:tcPr>
          <w:p w14:paraId="3A0C810E" w14:textId="0096142B" w:rsidR="00BE0DFF" w:rsidRDefault="00BE0DFF" w:rsidP="00710269">
            <w:pPr>
              <w:pStyle w:val="ListParagraph"/>
              <w:numPr>
                <w:ilvl w:val="0"/>
                <w:numId w:val="7"/>
              </w:numPr>
            </w:pPr>
            <w:r>
              <w:t>Undergraduate and Graduate Reflection Journal Entry 2</w:t>
            </w:r>
            <w:r w:rsidR="001C5F12">
              <w:t>: Racial and Ethnic Inequities</w:t>
            </w:r>
          </w:p>
          <w:p w14:paraId="622734F4" w14:textId="46399616" w:rsidR="00AE6920" w:rsidRPr="00FD74E1" w:rsidRDefault="00710269" w:rsidP="00710269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 w:rsidRPr="00FD74E1">
              <w:rPr>
                <w:i/>
                <w:iCs/>
              </w:rPr>
              <w:t xml:space="preserve">Looking ahead: </w:t>
            </w:r>
            <w:r w:rsidR="008D4E9F" w:rsidRPr="00FD74E1">
              <w:rPr>
                <w:i/>
                <w:iCs/>
              </w:rPr>
              <w:t xml:space="preserve">The </w:t>
            </w:r>
            <w:r w:rsidRPr="00FD74E1">
              <w:rPr>
                <w:i/>
                <w:iCs/>
              </w:rPr>
              <w:t>final project is a book synthesis</w:t>
            </w:r>
            <w:r w:rsidR="005E3096" w:rsidRPr="00FD74E1">
              <w:rPr>
                <w:i/>
                <w:iCs/>
              </w:rPr>
              <w:t>.</w:t>
            </w:r>
          </w:p>
        </w:tc>
        <w:tc>
          <w:tcPr>
            <w:tcW w:w="4950" w:type="dxa"/>
          </w:tcPr>
          <w:p w14:paraId="3B197107" w14:textId="77777777" w:rsidR="00AE6920" w:rsidRDefault="005E3096" w:rsidP="009464DD">
            <w:pPr>
              <w:pStyle w:val="ListParagraph"/>
              <w:numPr>
                <w:ilvl w:val="0"/>
                <w:numId w:val="7"/>
              </w:numPr>
            </w:pPr>
            <w:r>
              <w:t>Reflecting on unfinished sentences about aging and gender.</w:t>
            </w:r>
          </w:p>
          <w:p w14:paraId="152757B3" w14:textId="2CC81AA1" w:rsidR="005E3096" w:rsidRPr="00FD74E1" w:rsidRDefault="005E3096" w:rsidP="005E3096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 w:rsidRPr="00FD74E1">
              <w:rPr>
                <w:i/>
                <w:iCs/>
              </w:rPr>
              <w:t>Now is the time to choose your book and start reading</w:t>
            </w:r>
          </w:p>
        </w:tc>
        <w:tc>
          <w:tcPr>
            <w:tcW w:w="805" w:type="dxa"/>
          </w:tcPr>
          <w:p w14:paraId="215C2673" w14:textId="2175126B" w:rsidR="00AE6920" w:rsidRDefault="00437FD9">
            <w:r>
              <w:t>10/</w:t>
            </w:r>
            <w:r w:rsidR="008D4E9F">
              <w:t>4</w:t>
            </w:r>
          </w:p>
        </w:tc>
      </w:tr>
      <w:tr w:rsidR="00000F6B" w14:paraId="73403732" w14:textId="77777777" w:rsidTr="00000F6B">
        <w:tc>
          <w:tcPr>
            <w:tcW w:w="12950" w:type="dxa"/>
            <w:gridSpan w:val="4"/>
            <w:shd w:val="clear" w:color="auto" w:fill="F7CAAC" w:themeFill="accent2" w:themeFillTint="66"/>
          </w:tcPr>
          <w:p w14:paraId="34C94A19" w14:textId="4CE937A1" w:rsidR="00000F6B" w:rsidRDefault="00000F6B" w:rsidP="00000F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Fall Break</w:t>
            </w:r>
          </w:p>
          <w:p w14:paraId="552478EE" w14:textId="5D0E8ED1" w:rsidR="008D4E9F" w:rsidRDefault="00000F6B" w:rsidP="008D4E9F">
            <w:pPr>
              <w:jc w:val="center"/>
            </w:pPr>
            <w:r w:rsidRPr="00000F6B">
              <w:t xml:space="preserve">Oct </w:t>
            </w:r>
            <w:r w:rsidR="008D4E9F">
              <w:t>6</w:t>
            </w:r>
            <w:r w:rsidRPr="00000F6B">
              <w:t>-12</w:t>
            </w:r>
          </w:p>
        </w:tc>
      </w:tr>
      <w:tr w:rsidR="001C6E48" w14:paraId="28AE27C4" w14:textId="77777777" w:rsidTr="008D4E9F">
        <w:tc>
          <w:tcPr>
            <w:tcW w:w="2695" w:type="dxa"/>
          </w:tcPr>
          <w:p w14:paraId="192D03D4" w14:textId="0E0D513D" w:rsidR="00AE6920" w:rsidRPr="00000F6B" w:rsidRDefault="00AE6920">
            <w:pPr>
              <w:rPr>
                <w:u w:val="single"/>
              </w:rPr>
            </w:pPr>
            <w:r w:rsidRPr="00000F6B">
              <w:rPr>
                <w:u w:val="single"/>
              </w:rPr>
              <w:lastRenderedPageBreak/>
              <w:t>Module 8</w:t>
            </w:r>
          </w:p>
          <w:p w14:paraId="581A2A9A" w14:textId="4A491568" w:rsidR="00DA6CB1" w:rsidRDefault="00DA6CB1" w:rsidP="00DA6CB1">
            <w:r>
              <w:t xml:space="preserve">Oct </w:t>
            </w:r>
            <w:r w:rsidR="008D4E9F">
              <w:t>13-18</w:t>
            </w:r>
          </w:p>
          <w:p w14:paraId="2E4A7CC3" w14:textId="4543AC4F" w:rsidR="007E7209" w:rsidRPr="00000F6B" w:rsidRDefault="007E7209" w:rsidP="00DA6CB1">
            <w:pPr>
              <w:rPr>
                <w:i/>
                <w:iCs/>
              </w:rPr>
            </w:pPr>
            <w:r w:rsidRPr="00000F6B">
              <w:rPr>
                <w:rFonts w:eastAsia="Times New Roman" w:cstheme="minorHAnsi"/>
                <w:i/>
                <w:iCs/>
                <w:color w:val="2D3B45"/>
              </w:rPr>
              <w:t xml:space="preserve">Racial and Ethnic Inequities </w:t>
            </w:r>
            <w:r w:rsidR="00DA6CB1" w:rsidRPr="00000F6B">
              <w:rPr>
                <w:rFonts w:eastAsia="Times New Roman" w:cstheme="minorHAnsi"/>
                <w:i/>
                <w:iCs/>
                <w:color w:val="2D3B45"/>
              </w:rPr>
              <w:t>(</w:t>
            </w:r>
            <w:r w:rsidRPr="00000F6B">
              <w:rPr>
                <w:rFonts w:eastAsia="Times New Roman" w:cstheme="minorHAnsi"/>
                <w:i/>
                <w:iCs/>
                <w:color w:val="2D3B45"/>
              </w:rPr>
              <w:t>cont</w:t>
            </w:r>
            <w:r w:rsidR="00DA6CB1" w:rsidRPr="00000F6B">
              <w:rPr>
                <w:rFonts w:eastAsia="Times New Roman" w:cstheme="minorHAnsi"/>
                <w:i/>
                <w:iCs/>
                <w:color w:val="2D3B45"/>
              </w:rPr>
              <w:t>.)</w:t>
            </w:r>
          </w:p>
        </w:tc>
        <w:tc>
          <w:tcPr>
            <w:tcW w:w="4500" w:type="dxa"/>
          </w:tcPr>
          <w:p w14:paraId="67B91868" w14:textId="2FD62865" w:rsidR="00AE6920" w:rsidRDefault="007E7209" w:rsidP="007E7209">
            <w:pPr>
              <w:pStyle w:val="ListParagraph"/>
              <w:numPr>
                <w:ilvl w:val="0"/>
                <w:numId w:val="8"/>
              </w:numPr>
            </w:pPr>
            <w:r>
              <w:t>Discussion 3</w:t>
            </w:r>
            <w:r w:rsidR="00B83786">
              <w:t xml:space="preserve"> Post</w:t>
            </w:r>
            <w:r w:rsidR="001C5F12">
              <w:t>: Things I’ve Learned</w:t>
            </w:r>
          </w:p>
          <w:p w14:paraId="7AA1080C" w14:textId="051BAA9D" w:rsidR="00F10C3C" w:rsidRPr="00FD74E1" w:rsidRDefault="00F10C3C" w:rsidP="007E7209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r w:rsidRPr="00FD74E1">
              <w:rPr>
                <w:i/>
                <w:iCs/>
              </w:rPr>
              <w:t>Start reading your book</w:t>
            </w:r>
            <w:r w:rsidR="00AC1AD9" w:rsidRPr="00FD74E1">
              <w:rPr>
                <w:i/>
                <w:iCs/>
              </w:rPr>
              <w:t xml:space="preserve"> if you haven’t already</w:t>
            </w:r>
          </w:p>
        </w:tc>
        <w:tc>
          <w:tcPr>
            <w:tcW w:w="4950" w:type="dxa"/>
          </w:tcPr>
          <w:p w14:paraId="0EBEB1F1" w14:textId="13B5D308" w:rsidR="00AE6920" w:rsidRDefault="007E7209" w:rsidP="007E7209">
            <w:pPr>
              <w:pStyle w:val="ListParagraph"/>
              <w:numPr>
                <w:ilvl w:val="0"/>
                <w:numId w:val="8"/>
              </w:numPr>
            </w:pPr>
            <w:r>
              <w:t>Some</w:t>
            </w:r>
            <w:ins w:id="0" w:author="Katarina Friberg Felsted" w:date="2023-08-08T13:18:00Z">
              <w:r w:rsidR="00AC1AD9">
                <w:t xml:space="preserve"> </w:t>
              </w:r>
            </w:ins>
            <w:r>
              <w:t>things I’ve learned about aging by studying the life course.</w:t>
            </w:r>
          </w:p>
        </w:tc>
        <w:tc>
          <w:tcPr>
            <w:tcW w:w="805" w:type="dxa"/>
          </w:tcPr>
          <w:p w14:paraId="44BD2E83" w14:textId="585B184A" w:rsidR="00AE6920" w:rsidRDefault="00835065">
            <w:r>
              <w:t>10/</w:t>
            </w:r>
            <w:r w:rsidR="008D4E9F">
              <w:t>18</w:t>
            </w:r>
          </w:p>
        </w:tc>
      </w:tr>
      <w:tr w:rsidR="001C6E48" w14:paraId="00CF2074" w14:textId="77777777" w:rsidTr="008D4E9F">
        <w:tc>
          <w:tcPr>
            <w:tcW w:w="2695" w:type="dxa"/>
          </w:tcPr>
          <w:p w14:paraId="00C74415" w14:textId="50361FE0" w:rsidR="00AE6920" w:rsidRPr="00000F6B" w:rsidRDefault="00AE6920">
            <w:pPr>
              <w:rPr>
                <w:u w:val="single"/>
              </w:rPr>
            </w:pPr>
            <w:r w:rsidRPr="00000F6B">
              <w:rPr>
                <w:u w:val="single"/>
              </w:rPr>
              <w:t>Module 9</w:t>
            </w:r>
          </w:p>
          <w:p w14:paraId="4771B1A9" w14:textId="763FF39E" w:rsidR="00DA6CB1" w:rsidRDefault="00DA6CB1">
            <w:r>
              <w:t xml:space="preserve">Oct </w:t>
            </w:r>
            <w:r w:rsidR="008D4E9F">
              <w:t>19-25</w:t>
            </w:r>
          </w:p>
          <w:p w14:paraId="7E28C90E" w14:textId="4E6E5204" w:rsidR="00593EC7" w:rsidRPr="00000F6B" w:rsidRDefault="00593EC7">
            <w:pPr>
              <w:rPr>
                <w:i/>
                <w:iCs/>
              </w:rPr>
            </w:pPr>
            <w:r w:rsidRPr="00000F6B">
              <w:rPr>
                <w:i/>
                <w:iCs/>
              </w:rPr>
              <w:t>Cognitive Changes</w:t>
            </w:r>
          </w:p>
        </w:tc>
        <w:tc>
          <w:tcPr>
            <w:tcW w:w="4500" w:type="dxa"/>
          </w:tcPr>
          <w:p w14:paraId="7DB627CD" w14:textId="2BF3DBD2" w:rsidR="00593EC7" w:rsidRDefault="00593EC7" w:rsidP="00F10C3C">
            <w:pPr>
              <w:pStyle w:val="ListParagraph"/>
              <w:numPr>
                <w:ilvl w:val="0"/>
                <w:numId w:val="9"/>
              </w:numPr>
            </w:pPr>
            <w:r>
              <w:t>Discussion 3</w:t>
            </w:r>
            <w:r w:rsidR="00B83786">
              <w:t xml:space="preserve"> Respon</w:t>
            </w:r>
            <w:r w:rsidR="00C83CC1">
              <w:t>se</w:t>
            </w:r>
          </w:p>
        </w:tc>
        <w:tc>
          <w:tcPr>
            <w:tcW w:w="4950" w:type="dxa"/>
          </w:tcPr>
          <w:p w14:paraId="3E60B033" w14:textId="0F96ADA3" w:rsidR="00AE6920" w:rsidRDefault="00593EC7" w:rsidP="00593EC7">
            <w:pPr>
              <w:pStyle w:val="ListParagraph"/>
              <w:numPr>
                <w:ilvl w:val="0"/>
                <w:numId w:val="9"/>
              </w:numPr>
            </w:pPr>
            <w:r>
              <w:t>Racism self-awareness exercise</w:t>
            </w:r>
          </w:p>
          <w:p w14:paraId="2290053B" w14:textId="77777777" w:rsidR="00593EC7" w:rsidRDefault="00593EC7" w:rsidP="00593EC7">
            <w:pPr>
              <w:pStyle w:val="ListParagraph"/>
              <w:ind w:left="360"/>
            </w:pPr>
          </w:p>
          <w:p w14:paraId="5021DE48" w14:textId="4B6853BD" w:rsidR="00593EC7" w:rsidRPr="00F10C3C" w:rsidRDefault="00593EC7" w:rsidP="00C83CC1">
            <w:pPr>
              <w:pStyle w:val="ListParagraph"/>
              <w:ind w:left="360"/>
            </w:pPr>
          </w:p>
        </w:tc>
        <w:tc>
          <w:tcPr>
            <w:tcW w:w="805" w:type="dxa"/>
          </w:tcPr>
          <w:p w14:paraId="3E593EE8" w14:textId="0AACBC61" w:rsidR="00F91861" w:rsidRDefault="00F91861" w:rsidP="00C83CC1">
            <w:r>
              <w:t>10/2</w:t>
            </w:r>
            <w:r w:rsidR="008D4E9F">
              <w:t>5</w:t>
            </w:r>
          </w:p>
        </w:tc>
      </w:tr>
      <w:tr w:rsidR="001C6E48" w14:paraId="305C95AE" w14:textId="77777777" w:rsidTr="008D4E9F">
        <w:tc>
          <w:tcPr>
            <w:tcW w:w="2695" w:type="dxa"/>
          </w:tcPr>
          <w:p w14:paraId="4FB52AB2" w14:textId="518F2ED0" w:rsidR="00AE6920" w:rsidRPr="00000F6B" w:rsidRDefault="00AE6920">
            <w:pPr>
              <w:rPr>
                <w:u w:val="single"/>
              </w:rPr>
            </w:pPr>
            <w:r w:rsidRPr="00000F6B">
              <w:rPr>
                <w:u w:val="single"/>
              </w:rPr>
              <w:t>Module 10</w:t>
            </w:r>
          </w:p>
          <w:p w14:paraId="7D03C06B" w14:textId="3847111C" w:rsidR="00DA6CB1" w:rsidRDefault="00DA6CB1">
            <w:r>
              <w:t xml:space="preserve">Oct </w:t>
            </w:r>
            <w:r w:rsidR="00000F6B">
              <w:t>2</w:t>
            </w:r>
            <w:r w:rsidR="008D4E9F">
              <w:t>6-Nov 1</w:t>
            </w:r>
          </w:p>
          <w:p w14:paraId="6B604970" w14:textId="01DECADD" w:rsidR="00593EC7" w:rsidRPr="00000F6B" w:rsidRDefault="00593EC7">
            <w:pPr>
              <w:rPr>
                <w:i/>
                <w:iCs/>
              </w:rPr>
            </w:pPr>
            <w:r w:rsidRPr="00000F6B">
              <w:rPr>
                <w:i/>
                <w:iCs/>
              </w:rPr>
              <w:t>Demographics</w:t>
            </w:r>
            <w:r w:rsidR="001B70FB" w:rsidRPr="00000F6B">
              <w:rPr>
                <w:i/>
                <w:iCs/>
              </w:rPr>
              <w:t>, Aging</w:t>
            </w:r>
            <w:r w:rsidRPr="00000F6B">
              <w:rPr>
                <w:i/>
                <w:iCs/>
              </w:rPr>
              <w:t xml:space="preserve"> and </w:t>
            </w:r>
            <w:r w:rsidR="00AC1AD9" w:rsidRPr="00000F6B">
              <w:rPr>
                <w:i/>
                <w:iCs/>
              </w:rPr>
              <w:t>Education</w:t>
            </w:r>
          </w:p>
        </w:tc>
        <w:tc>
          <w:tcPr>
            <w:tcW w:w="4500" w:type="dxa"/>
          </w:tcPr>
          <w:p w14:paraId="67EE43C6" w14:textId="372E2D7D" w:rsidR="00AE6920" w:rsidRDefault="00F91861" w:rsidP="00F91861">
            <w:pPr>
              <w:pStyle w:val="ListParagraph"/>
              <w:numPr>
                <w:ilvl w:val="0"/>
                <w:numId w:val="15"/>
              </w:numPr>
            </w:pPr>
            <w:r>
              <w:t>Undergraduate and Graduate Extra Credit</w:t>
            </w:r>
            <w:r w:rsidR="00AC1AD9">
              <w:t xml:space="preserve"> opportunity</w:t>
            </w:r>
          </w:p>
        </w:tc>
        <w:tc>
          <w:tcPr>
            <w:tcW w:w="4950" w:type="dxa"/>
          </w:tcPr>
          <w:p w14:paraId="3AAAE6F6" w14:textId="77777777" w:rsidR="00AE6920" w:rsidRDefault="00AE6920"/>
        </w:tc>
        <w:tc>
          <w:tcPr>
            <w:tcW w:w="805" w:type="dxa"/>
          </w:tcPr>
          <w:p w14:paraId="496B31A6" w14:textId="4B9719D6" w:rsidR="00AE6920" w:rsidRDefault="00F91861" w:rsidP="008923BE">
            <w:r>
              <w:t>11/</w:t>
            </w:r>
            <w:r w:rsidR="008D4E9F">
              <w:t>1</w:t>
            </w:r>
          </w:p>
        </w:tc>
      </w:tr>
      <w:tr w:rsidR="001C6E48" w14:paraId="4A86FE20" w14:textId="77777777" w:rsidTr="008D4E9F">
        <w:tc>
          <w:tcPr>
            <w:tcW w:w="2695" w:type="dxa"/>
          </w:tcPr>
          <w:p w14:paraId="3903465B" w14:textId="07B61B71" w:rsidR="00AE6920" w:rsidRPr="00000F6B" w:rsidRDefault="00AE6920">
            <w:pPr>
              <w:rPr>
                <w:u w:val="single"/>
              </w:rPr>
            </w:pPr>
            <w:r w:rsidRPr="00000F6B">
              <w:rPr>
                <w:u w:val="single"/>
              </w:rPr>
              <w:t>Module 11</w:t>
            </w:r>
          </w:p>
          <w:p w14:paraId="704761B7" w14:textId="4CB01FFC" w:rsidR="00B75B5F" w:rsidRDefault="00B75B5F">
            <w:r>
              <w:t xml:space="preserve">Nov </w:t>
            </w:r>
            <w:r w:rsidR="008D4E9F">
              <w:t>2-8</w:t>
            </w:r>
          </w:p>
          <w:p w14:paraId="222F5C00" w14:textId="7C390512" w:rsidR="00333574" w:rsidRPr="00000F6B" w:rsidRDefault="00333574">
            <w:pPr>
              <w:rPr>
                <w:i/>
                <w:iCs/>
              </w:rPr>
            </w:pPr>
            <w:r w:rsidRPr="00000F6B">
              <w:rPr>
                <w:i/>
                <w:iCs/>
              </w:rPr>
              <w:t>Health Outcomes &amp; Disparities</w:t>
            </w:r>
          </w:p>
        </w:tc>
        <w:tc>
          <w:tcPr>
            <w:tcW w:w="4500" w:type="dxa"/>
          </w:tcPr>
          <w:p w14:paraId="2F2351A1" w14:textId="638A23C9" w:rsidR="00FD74E1" w:rsidRDefault="00FD74E1" w:rsidP="00AC1AD9">
            <w:pPr>
              <w:pStyle w:val="ListParagraph"/>
              <w:numPr>
                <w:ilvl w:val="0"/>
                <w:numId w:val="10"/>
              </w:numPr>
            </w:pPr>
            <w:r>
              <w:t>Graduate and Undergraduate Literature Assignment</w:t>
            </w:r>
          </w:p>
          <w:p w14:paraId="6BCE3FE1" w14:textId="745D8A89" w:rsidR="00AE6920" w:rsidRPr="00FD74E1" w:rsidRDefault="00333574" w:rsidP="00AC1AD9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 w:rsidRPr="00FD74E1">
              <w:rPr>
                <w:i/>
                <w:iCs/>
              </w:rPr>
              <w:t>Start working on Next Week’s Reflection Entry 3</w:t>
            </w:r>
          </w:p>
          <w:p w14:paraId="0DE93908" w14:textId="657C627F" w:rsidR="00835065" w:rsidRDefault="00AC1AD9" w:rsidP="001C5F12">
            <w:pPr>
              <w:pStyle w:val="ListParagraph"/>
              <w:numPr>
                <w:ilvl w:val="0"/>
                <w:numId w:val="10"/>
              </w:numPr>
            </w:pPr>
            <w:r w:rsidRPr="00FD74E1">
              <w:rPr>
                <w:i/>
                <w:iCs/>
              </w:rPr>
              <w:t xml:space="preserve">Look at Book Synthesis </w:t>
            </w:r>
            <w:r w:rsidR="00000F6B" w:rsidRPr="00FD74E1">
              <w:rPr>
                <w:i/>
                <w:iCs/>
              </w:rPr>
              <w:t xml:space="preserve">and familiarize yourself with the </w:t>
            </w:r>
            <w:r w:rsidRPr="00FD74E1">
              <w:rPr>
                <w:i/>
                <w:iCs/>
              </w:rPr>
              <w:t>assignment.</w:t>
            </w:r>
            <w:r>
              <w:t xml:space="preserve"> </w:t>
            </w:r>
          </w:p>
        </w:tc>
        <w:tc>
          <w:tcPr>
            <w:tcW w:w="4950" w:type="dxa"/>
          </w:tcPr>
          <w:p w14:paraId="28463C52" w14:textId="33385B8C" w:rsidR="00323A3E" w:rsidRDefault="00323A3E" w:rsidP="00323A3E">
            <w:r>
              <w:t>One-page writeup.  Select one of two to write about your experience.</w:t>
            </w:r>
          </w:p>
          <w:p w14:paraId="473D90E4" w14:textId="277FF524" w:rsidR="00323A3E" w:rsidRPr="001C6452" w:rsidRDefault="00323A3E" w:rsidP="001C64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05" w:type="dxa"/>
          </w:tcPr>
          <w:p w14:paraId="1FEC6262" w14:textId="6DBD8972" w:rsidR="00AE6920" w:rsidRDefault="007752EC" w:rsidP="008923BE">
            <w:r>
              <w:t>11/</w:t>
            </w:r>
            <w:r w:rsidR="008D4E9F">
              <w:t>8</w:t>
            </w:r>
          </w:p>
        </w:tc>
      </w:tr>
      <w:tr w:rsidR="001C6E48" w14:paraId="57CDCD77" w14:textId="77777777" w:rsidTr="008D4E9F">
        <w:tc>
          <w:tcPr>
            <w:tcW w:w="2695" w:type="dxa"/>
          </w:tcPr>
          <w:p w14:paraId="7BFED651" w14:textId="582790F9" w:rsidR="00AE6920" w:rsidRPr="00000F6B" w:rsidRDefault="00AE6920">
            <w:pPr>
              <w:rPr>
                <w:u w:val="single"/>
              </w:rPr>
            </w:pPr>
            <w:r w:rsidRPr="00000F6B">
              <w:rPr>
                <w:u w:val="single"/>
              </w:rPr>
              <w:t>Module 12</w:t>
            </w:r>
          </w:p>
          <w:p w14:paraId="00F180F8" w14:textId="07006E04" w:rsidR="00B75B5F" w:rsidRDefault="00B75B5F">
            <w:r>
              <w:t xml:space="preserve">Nov </w:t>
            </w:r>
            <w:r w:rsidR="008D4E9F">
              <w:t>9-15</w:t>
            </w:r>
          </w:p>
          <w:p w14:paraId="0B5E994A" w14:textId="171A889B" w:rsidR="00333574" w:rsidRPr="00000F6B" w:rsidRDefault="00333574">
            <w:pPr>
              <w:rPr>
                <w:i/>
                <w:iCs/>
              </w:rPr>
            </w:pPr>
            <w:r w:rsidRPr="00000F6B">
              <w:rPr>
                <w:i/>
                <w:iCs/>
              </w:rPr>
              <w:t>Socioeconomic Status</w:t>
            </w:r>
          </w:p>
        </w:tc>
        <w:tc>
          <w:tcPr>
            <w:tcW w:w="4500" w:type="dxa"/>
          </w:tcPr>
          <w:p w14:paraId="472B613B" w14:textId="0974EB87" w:rsidR="00C007E8" w:rsidRDefault="00C007E8" w:rsidP="00333574">
            <w:pPr>
              <w:pStyle w:val="ListParagraph"/>
              <w:numPr>
                <w:ilvl w:val="0"/>
                <w:numId w:val="11"/>
              </w:numPr>
            </w:pPr>
            <w:r>
              <w:t>Undergraduate and Graduate Reflection Entry 3</w:t>
            </w:r>
            <w:r w:rsidR="001C5F12">
              <w:t xml:space="preserve">: </w:t>
            </w:r>
            <w:r w:rsidR="001C5F12">
              <w:t>Memoir or Haiku</w:t>
            </w:r>
          </w:p>
        </w:tc>
        <w:tc>
          <w:tcPr>
            <w:tcW w:w="4950" w:type="dxa"/>
          </w:tcPr>
          <w:p w14:paraId="663DFADC" w14:textId="7E2A171F" w:rsidR="00AE6920" w:rsidRDefault="00C007E8" w:rsidP="00C007E8">
            <w:pPr>
              <w:pStyle w:val="ListParagraph"/>
              <w:numPr>
                <w:ilvl w:val="0"/>
                <w:numId w:val="11"/>
              </w:numPr>
            </w:pPr>
            <w:r>
              <w:t xml:space="preserve">One-page </w:t>
            </w:r>
            <w:r w:rsidR="00000F6B">
              <w:t>write-up</w:t>
            </w:r>
            <w:r>
              <w:t>.  Select one of two to write about your experience.</w:t>
            </w:r>
          </w:p>
        </w:tc>
        <w:tc>
          <w:tcPr>
            <w:tcW w:w="805" w:type="dxa"/>
          </w:tcPr>
          <w:p w14:paraId="72CDAF5F" w14:textId="48DF8CE5" w:rsidR="00AE6920" w:rsidRDefault="00437FD9">
            <w:r>
              <w:t>11/1</w:t>
            </w:r>
            <w:r w:rsidR="008D4E9F">
              <w:t>5</w:t>
            </w:r>
          </w:p>
        </w:tc>
      </w:tr>
      <w:tr w:rsidR="001C6E48" w14:paraId="1AA95892" w14:textId="77777777" w:rsidTr="008D4E9F">
        <w:tc>
          <w:tcPr>
            <w:tcW w:w="2695" w:type="dxa"/>
          </w:tcPr>
          <w:p w14:paraId="08E61A6B" w14:textId="6CE16620" w:rsidR="00AE6920" w:rsidRPr="008D4E9F" w:rsidRDefault="00AE6920">
            <w:pPr>
              <w:rPr>
                <w:u w:val="single"/>
              </w:rPr>
            </w:pPr>
            <w:r w:rsidRPr="008D4E9F">
              <w:rPr>
                <w:u w:val="single"/>
              </w:rPr>
              <w:t>Module</w:t>
            </w:r>
            <w:r w:rsidR="008D4E9F" w:rsidRPr="008D4E9F">
              <w:rPr>
                <w:u w:val="single"/>
              </w:rPr>
              <w:t>s</w:t>
            </w:r>
            <w:r w:rsidRPr="008D4E9F">
              <w:rPr>
                <w:u w:val="single"/>
              </w:rPr>
              <w:t xml:space="preserve"> 13 </w:t>
            </w:r>
            <w:r w:rsidR="00B75B5F" w:rsidRPr="008D4E9F">
              <w:rPr>
                <w:u w:val="single"/>
              </w:rPr>
              <w:t>&amp;14</w:t>
            </w:r>
          </w:p>
          <w:p w14:paraId="4721204C" w14:textId="54FDD674" w:rsidR="00B75B5F" w:rsidRDefault="00B75B5F">
            <w:r>
              <w:t xml:space="preserve">Nov </w:t>
            </w:r>
            <w:r w:rsidR="00000F6B">
              <w:t>1</w:t>
            </w:r>
            <w:r w:rsidR="008D4E9F">
              <w:t>6-22</w:t>
            </w:r>
          </w:p>
          <w:p w14:paraId="629A9324" w14:textId="77777777" w:rsidR="008842B6" w:rsidRPr="008D4E9F" w:rsidRDefault="008842B6">
            <w:pPr>
              <w:rPr>
                <w:i/>
                <w:iCs/>
              </w:rPr>
            </w:pPr>
            <w:r w:rsidRPr="008D4E9F">
              <w:rPr>
                <w:i/>
                <w:iCs/>
              </w:rPr>
              <w:t>Urban and Rural Issues</w:t>
            </w:r>
          </w:p>
          <w:p w14:paraId="7B76A598" w14:textId="5CD30BD8" w:rsidR="00B75B5F" w:rsidRDefault="00B75B5F">
            <w:r w:rsidRPr="008D4E9F">
              <w:rPr>
                <w:i/>
                <w:iCs/>
              </w:rPr>
              <w:t>Work and Retirement</w:t>
            </w:r>
          </w:p>
        </w:tc>
        <w:tc>
          <w:tcPr>
            <w:tcW w:w="4500" w:type="dxa"/>
          </w:tcPr>
          <w:p w14:paraId="11BBBF64" w14:textId="5D587E3C" w:rsidR="008842B6" w:rsidRDefault="008842B6" w:rsidP="00B83786">
            <w:pPr>
              <w:pStyle w:val="ListParagraph"/>
              <w:numPr>
                <w:ilvl w:val="0"/>
                <w:numId w:val="12"/>
              </w:numPr>
            </w:pPr>
            <w:r>
              <w:t>Discussion 4</w:t>
            </w:r>
            <w:r w:rsidR="00B83786">
              <w:t xml:space="preserve"> Post</w:t>
            </w:r>
            <w:r w:rsidR="00FD74E1">
              <w:t>: Reflection on Learning</w:t>
            </w:r>
          </w:p>
        </w:tc>
        <w:tc>
          <w:tcPr>
            <w:tcW w:w="4950" w:type="dxa"/>
          </w:tcPr>
          <w:p w14:paraId="6AAA2CE0" w14:textId="3A616995" w:rsidR="00AE6920" w:rsidRDefault="008842B6" w:rsidP="008842B6">
            <w:pPr>
              <w:pStyle w:val="ListParagraph"/>
              <w:numPr>
                <w:ilvl w:val="0"/>
                <w:numId w:val="12"/>
              </w:numPr>
            </w:pPr>
            <w:r>
              <w:t>Have you</w:t>
            </w:r>
            <w:r w:rsidR="00CC31CC">
              <w:t>r</w:t>
            </w:r>
            <w:r>
              <w:t xml:space="preserve"> views of diversity and aging changed?</w:t>
            </w:r>
          </w:p>
        </w:tc>
        <w:tc>
          <w:tcPr>
            <w:tcW w:w="805" w:type="dxa"/>
          </w:tcPr>
          <w:p w14:paraId="1D888D81" w14:textId="3DDC7F3F" w:rsidR="00AE6920" w:rsidRDefault="008D4E9F" w:rsidP="008923BE">
            <w:r>
              <w:t>11/22</w:t>
            </w:r>
          </w:p>
        </w:tc>
      </w:tr>
      <w:tr w:rsidR="001C6E48" w14:paraId="7481A602" w14:textId="77777777" w:rsidTr="008D4E9F">
        <w:tc>
          <w:tcPr>
            <w:tcW w:w="2695" w:type="dxa"/>
          </w:tcPr>
          <w:p w14:paraId="356EA100" w14:textId="5A3843B3" w:rsidR="008842B6" w:rsidRPr="008D4E9F" w:rsidRDefault="008842B6">
            <w:pPr>
              <w:rPr>
                <w:u w:val="single"/>
              </w:rPr>
            </w:pPr>
            <w:r w:rsidRPr="008D4E9F">
              <w:rPr>
                <w:u w:val="single"/>
              </w:rPr>
              <w:t>Module 15</w:t>
            </w:r>
          </w:p>
          <w:p w14:paraId="3B8A2343" w14:textId="5C5CFE8B" w:rsidR="00B75B5F" w:rsidRDefault="008D4E9F">
            <w:r>
              <w:t>Nov 23-Dec 2</w:t>
            </w:r>
          </w:p>
          <w:p w14:paraId="7246C56F" w14:textId="4629965A" w:rsidR="00AE6920" w:rsidRPr="008D4E9F" w:rsidRDefault="00AE6920">
            <w:pPr>
              <w:rPr>
                <w:i/>
                <w:iCs/>
              </w:rPr>
            </w:pPr>
            <w:r w:rsidRPr="008D4E9F">
              <w:rPr>
                <w:i/>
                <w:iCs/>
              </w:rPr>
              <w:t>Wrap</w:t>
            </w:r>
            <w:r w:rsidR="008842B6" w:rsidRPr="008D4E9F">
              <w:rPr>
                <w:i/>
                <w:iCs/>
              </w:rPr>
              <w:t>ping</w:t>
            </w:r>
            <w:r w:rsidRPr="008D4E9F">
              <w:rPr>
                <w:i/>
                <w:iCs/>
              </w:rPr>
              <w:t xml:space="preserve"> up</w:t>
            </w:r>
          </w:p>
        </w:tc>
        <w:tc>
          <w:tcPr>
            <w:tcW w:w="4500" w:type="dxa"/>
          </w:tcPr>
          <w:p w14:paraId="70D3BF57" w14:textId="4A0BBC01" w:rsidR="00B83786" w:rsidRDefault="00B83786" w:rsidP="008842B6">
            <w:pPr>
              <w:pStyle w:val="ListParagraph"/>
              <w:numPr>
                <w:ilvl w:val="0"/>
                <w:numId w:val="13"/>
              </w:numPr>
            </w:pPr>
            <w:r>
              <w:t>Discussion 4 Respon</w:t>
            </w:r>
            <w:r w:rsidR="00C83CC1">
              <w:t>se</w:t>
            </w:r>
          </w:p>
          <w:p w14:paraId="201119D5" w14:textId="42DE9A56" w:rsidR="00AE6920" w:rsidRDefault="008842B6" w:rsidP="008842B6">
            <w:pPr>
              <w:pStyle w:val="ListParagraph"/>
              <w:numPr>
                <w:ilvl w:val="0"/>
                <w:numId w:val="13"/>
              </w:numPr>
            </w:pPr>
            <w:r>
              <w:t>Book Synthesis</w:t>
            </w:r>
          </w:p>
        </w:tc>
        <w:tc>
          <w:tcPr>
            <w:tcW w:w="4950" w:type="dxa"/>
          </w:tcPr>
          <w:p w14:paraId="408ABED7" w14:textId="77777777" w:rsidR="00AE6920" w:rsidRDefault="00AE6920" w:rsidP="00E07892"/>
          <w:p w14:paraId="4B18B727" w14:textId="4AC22E37" w:rsidR="00E07892" w:rsidRDefault="00BA751C" w:rsidP="00E07892">
            <w:pPr>
              <w:pStyle w:val="ListParagraph"/>
              <w:numPr>
                <w:ilvl w:val="0"/>
                <w:numId w:val="13"/>
              </w:numPr>
            </w:pPr>
            <w:r>
              <w:t>4-page</w:t>
            </w:r>
            <w:r w:rsidR="00E07892">
              <w:t xml:space="preserve"> summary of book. </w:t>
            </w:r>
          </w:p>
        </w:tc>
        <w:tc>
          <w:tcPr>
            <w:tcW w:w="805" w:type="dxa"/>
          </w:tcPr>
          <w:p w14:paraId="0E37248B" w14:textId="299B8066" w:rsidR="00AE6920" w:rsidRDefault="00CC31CC">
            <w:r>
              <w:t>12/</w:t>
            </w:r>
            <w:r w:rsidR="008D4E9F">
              <w:t>2</w:t>
            </w:r>
          </w:p>
        </w:tc>
      </w:tr>
    </w:tbl>
    <w:p w14:paraId="02C2B707" w14:textId="77777777" w:rsidR="003B3C0F" w:rsidRDefault="003B3C0F"/>
    <w:sectPr w:rsidR="003B3C0F" w:rsidSect="00E716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44A"/>
    <w:multiLevelType w:val="hybridMultilevel"/>
    <w:tmpl w:val="3C26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52C4"/>
    <w:multiLevelType w:val="hybridMultilevel"/>
    <w:tmpl w:val="5ACA5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C26E5E"/>
    <w:multiLevelType w:val="hybridMultilevel"/>
    <w:tmpl w:val="3E22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C131AA"/>
    <w:multiLevelType w:val="hybridMultilevel"/>
    <w:tmpl w:val="468A8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CC6556"/>
    <w:multiLevelType w:val="hybridMultilevel"/>
    <w:tmpl w:val="8424F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86074C"/>
    <w:multiLevelType w:val="hybridMultilevel"/>
    <w:tmpl w:val="1CCE7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CF0A22"/>
    <w:multiLevelType w:val="hybridMultilevel"/>
    <w:tmpl w:val="69DEF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267263"/>
    <w:multiLevelType w:val="hybridMultilevel"/>
    <w:tmpl w:val="FD5EA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E57D5"/>
    <w:multiLevelType w:val="hybridMultilevel"/>
    <w:tmpl w:val="72269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D30DFC"/>
    <w:multiLevelType w:val="multilevel"/>
    <w:tmpl w:val="47E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02612"/>
    <w:multiLevelType w:val="hybridMultilevel"/>
    <w:tmpl w:val="E8C80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156F90"/>
    <w:multiLevelType w:val="hybridMultilevel"/>
    <w:tmpl w:val="6E8EB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C87AED"/>
    <w:multiLevelType w:val="hybridMultilevel"/>
    <w:tmpl w:val="98EAE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5806A9"/>
    <w:multiLevelType w:val="hybridMultilevel"/>
    <w:tmpl w:val="F640A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CF6036"/>
    <w:multiLevelType w:val="hybridMultilevel"/>
    <w:tmpl w:val="811C9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7E7FB5"/>
    <w:multiLevelType w:val="hybridMultilevel"/>
    <w:tmpl w:val="1F460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3802142">
    <w:abstractNumId w:val="1"/>
  </w:num>
  <w:num w:numId="2" w16cid:durableId="754664861">
    <w:abstractNumId w:val="12"/>
  </w:num>
  <w:num w:numId="3" w16cid:durableId="2001040025">
    <w:abstractNumId w:val="3"/>
  </w:num>
  <w:num w:numId="4" w16cid:durableId="54164987">
    <w:abstractNumId w:val="14"/>
  </w:num>
  <w:num w:numId="5" w16cid:durableId="30693058">
    <w:abstractNumId w:val="9"/>
  </w:num>
  <w:num w:numId="6" w16cid:durableId="677776811">
    <w:abstractNumId w:val="0"/>
  </w:num>
  <w:num w:numId="7" w16cid:durableId="1112211570">
    <w:abstractNumId w:val="13"/>
  </w:num>
  <w:num w:numId="8" w16cid:durableId="1279994883">
    <w:abstractNumId w:val="2"/>
  </w:num>
  <w:num w:numId="9" w16cid:durableId="636880584">
    <w:abstractNumId w:val="11"/>
  </w:num>
  <w:num w:numId="10" w16cid:durableId="110252475">
    <w:abstractNumId w:val="4"/>
  </w:num>
  <w:num w:numId="11" w16cid:durableId="1577981380">
    <w:abstractNumId w:val="10"/>
  </w:num>
  <w:num w:numId="12" w16cid:durableId="881405350">
    <w:abstractNumId w:val="15"/>
  </w:num>
  <w:num w:numId="13" w16cid:durableId="2127851288">
    <w:abstractNumId w:val="8"/>
  </w:num>
  <w:num w:numId="14" w16cid:durableId="1882860133">
    <w:abstractNumId w:val="5"/>
  </w:num>
  <w:num w:numId="15" w16cid:durableId="1180314053">
    <w:abstractNumId w:val="6"/>
  </w:num>
  <w:num w:numId="16" w16cid:durableId="30586179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arina Friberg Felsted">
    <w15:presenceInfo w15:providerId="AD" w15:userId="S::u0119504@umail.utah.edu::87c0f7df-3a41-4c63-b866-3a1737765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25"/>
    <w:rsid w:val="00000F6B"/>
    <w:rsid w:val="00021728"/>
    <w:rsid w:val="0008180E"/>
    <w:rsid w:val="001B70FB"/>
    <w:rsid w:val="001C5F12"/>
    <w:rsid w:val="001C6452"/>
    <w:rsid w:val="001C6E48"/>
    <w:rsid w:val="00323A3E"/>
    <w:rsid w:val="00333574"/>
    <w:rsid w:val="003B3C0F"/>
    <w:rsid w:val="003D5480"/>
    <w:rsid w:val="004349C0"/>
    <w:rsid w:val="00437FD9"/>
    <w:rsid w:val="0047372B"/>
    <w:rsid w:val="00492D6D"/>
    <w:rsid w:val="005904D4"/>
    <w:rsid w:val="00591735"/>
    <w:rsid w:val="00593EC7"/>
    <w:rsid w:val="005E3096"/>
    <w:rsid w:val="006A2836"/>
    <w:rsid w:val="00710269"/>
    <w:rsid w:val="007231AB"/>
    <w:rsid w:val="007741E8"/>
    <w:rsid w:val="007752EC"/>
    <w:rsid w:val="007E7209"/>
    <w:rsid w:val="00835065"/>
    <w:rsid w:val="008842B6"/>
    <w:rsid w:val="008923BE"/>
    <w:rsid w:val="008D4E9F"/>
    <w:rsid w:val="009464DD"/>
    <w:rsid w:val="00974E30"/>
    <w:rsid w:val="009C1306"/>
    <w:rsid w:val="00AC1AD9"/>
    <w:rsid w:val="00AE6920"/>
    <w:rsid w:val="00B75B5F"/>
    <w:rsid w:val="00B83786"/>
    <w:rsid w:val="00BA751C"/>
    <w:rsid w:val="00BE0DFF"/>
    <w:rsid w:val="00C007E8"/>
    <w:rsid w:val="00C83CC1"/>
    <w:rsid w:val="00CC31CC"/>
    <w:rsid w:val="00D1403D"/>
    <w:rsid w:val="00D71EDB"/>
    <w:rsid w:val="00D94988"/>
    <w:rsid w:val="00DA6CB1"/>
    <w:rsid w:val="00E07892"/>
    <w:rsid w:val="00E1416C"/>
    <w:rsid w:val="00E165C5"/>
    <w:rsid w:val="00E71625"/>
    <w:rsid w:val="00F10C3C"/>
    <w:rsid w:val="00F44E51"/>
    <w:rsid w:val="00F91861"/>
    <w:rsid w:val="00F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BC567"/>
  <w15:docId w15:val="{6762DCA3-297E-4748-A441-093BF954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9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6E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3A3E"/>
    <w:rPr>
      <w:b/>
      <w:bCs/>
    </w:rPr>
  </w:style>
  <w:style w:type="paragraph" w:styleId="Revision">
    <w:name w:val="Revision"/>
    <w:hidden/>
    <w:uiPriority w:val="99"/>
    <w:semiHidden/>
    <w:rsid w:val="00AC1A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2458</Characters>
  <Application>Microsoft Office Word</Application>
  <DocSecurity>0</DocSecurity>
  <Lines>145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Nanci McLeskey</dc:creator>
  <cp:keywords/>
  <dc:description/>
  <cp:lastModifiedBy>Cynthia Beynon</cp:lastModifiedBy>
  <cp:revision>2</cp:revision>
  <cp:lastPrinted>2024-08-07T17:15:00Z</cp:lastPrinted>
  <dcterms:created xsi:type="dcterms:W3CDTF">2024-08-07T21:41:00Z</dcterms:created>
  <dcterms:modified xsi:type="dcterms:W3CDTF">2024-08-07T21:41:00Z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38e214d977a6800e9302efb268170c1b9a5b02128ee0d30edb1f7ccece630f2b</vt:lpwstr>
  </property>
</Properties>
</file>